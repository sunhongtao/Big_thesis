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BA102F" w:rsidRPr="00C858E4" w:rsidTr="000E79F9">
        <w:trPr>
          <w:trHeight w:val="435"/>
        </w:trPr>
        <w:tc>
          <w:tcPr>
            <w:tcW w:w="501" w:type="pct"/>
            <w:tcBorders>
              <w:top w:val="nil"/>
              <w:left w:val="nil"/>
              <w:bottom w:val="nil"/>
              <w:right w:val="nil"/>
            </w:tcBorders>
            <w:shd w:val="clear" w:color="auto" w:fill="auto"/>
            <w:vAlign w:val="bottom"/>
          </w:tcPr>
          <w:p w:rsidR="00325598" w:rsidRPr="00ED611C" w:rsidRDefault="00643F33" w:rsidP="00B474CE">
            <w:pPr>
              <w:jc w:val="center"/>
              <w:rPr>
                <w:rFonts w:cs="Times New Roman"/>
              </w:rPr>
            </w:pPr>
            <w:r>
              <w:rPr>
                <w:rFonts w:cs="Times New Roman"/>
              </w:rPr>
              <w:fldChar w:fldCharType="begin"/>
            </w:r>
            <w:r w:rsidR="00B474CE">
              <w:rPr>
                <w:rFonts w:cs="Times New Roman"/>
              </w:rPr>
              <w:instrText xml:space="preserve"> MACROBUTTON MTEditEquationSection2 </w:instrText>
            </w:r>
            <w:r w:rsidR="00B474CE" w:rsidRPr="00B474CE">
              <w:rPr>
                <w:rStyle w:val="MTEquationSection"/>
              </w:rPr>
              <w:instrText>Equation Chapter 1 Section 1</w:instrText>
            </w:r>
            <w:r>
              <w:rPr>
                <w:rFonts w:cs="Times New Roman"/>
              </w:rPr>
              <w:fldChar w:fldCharType="begin"/>
            </w:r>
            <w:r w:rsidR="00B474CE">
              <w:rPr>
                <w:rFonts w:cs="Times New Roman"/>
              </w:rPr>
              <w:instrText xml:space="preserve"> SEQ MTEqn \r \h \* MERGEFORMAT </w:instrText>
            </w:r>
            <w:r>
              <w:rPr>
                <w:rFonts w:cs="Times New Roman"/>
              </w:rPr>
              <w:fldChar w:fldCharType="end"/>
            </w:r>
            <w:r>
              <w:rPr>
                <w:rFonts w:cs="Times New Roman"/>
              </w:rPr>
              <w:fldChar w:fldCharType="begin"/>
            </w:r>
            <w:r w:rsidR="00B474CE">
              <w:rPr>
                <w:rFonts w:cs="Times New Roman"/>
              </w:rPr>
              <w:instrText xml:space="preserve"> SEQ MTSec \r 1 \h \* MERGEFORMAT </w:instrText>
            </w:r>
            <w:r>
              <w:rPr>
                <w:rFonts w:cs="Times New Roman"/>
              </w:rPr>
              <w:fldChar w:fldCharType="end"/>
            </w:r>
            <w:r>
              <w:rPr>
                <w:rFonts w:cs="Times New Roman"/>
              </w:rPr>
              <w:fldChar w:fldCharType="begin"/>
            </w:r>
            <w:r w:rsidR="00B474CE">
              <w:rPr>
                <w:rFonts w:cs="Times New Roman"/>
              </w:rPr>
              <w:instrText xml:space="preserve"> SEQ MTChap \r 1 \h \* MERGEFORMAT </w:instrText>
            </w:r>
            <w:r>
              <w:rPr>
                <w:rFonts w:cs="Times New Roman"/>
              </w:rPr>
              <w:fldChar w:fldCharType="end"/>
            </w:r>
            <w:r>
              <w:rPr>
                <w:rFonts w:cs="Times New Roman"/>
              </w:rPr>
              <w:fldChar w:fldCharType="end"/>
            </w:r>
            <w:r w:rsidR="006E0901" w:rsidRPr="006E0901">
              <w:rPr>
                <w:rFonts w:cs="Times New Roman"/>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4.4pt" o:ole="">
                  <v:imagedata r:id="rId8" o:title=""/>
                </v:shape>
                <o:OLEObject Type="Embed" ProgID="Equation.DSMT4" ShapeID="_x0000_i1025" DrawAspect="Content" ObjectID="_1524904856" r:id="rId9"/>
              </w:object>
            </w:r>
          </w:p>
        </w:tc>
        <w:tc>
          <w:tcPr>
            <w:tcW w:w="862" w:type="pct"/>
            <w:tcBorders>
              <w:top w:val="nil"/>
              <w:left w:val="nil"/>
              <w:bottom w:val="nil"/>
              <w:right w:val="nil"/>
            </w:tcBorders>
            <w:shd w:val="clear" w:color="auto" w:fill="auto"/>
            <w:vAlign w:val="bottom"/>
          </w:tcPr>
          <w:p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rsidR="00325598" w:rsidRPr="00163F96" w:rsidRDefault="00325598" w:rsidP="00163F96">
            <w:pPr>
              <w:spacing w:line="240" w:lineRule="auto"/>
              <w:rPr>
                <w:rFonts w:cs="Times New Roman"/>
                <w:u w:val="single"/>
              </w:rPr>
            </w:pPr>
          </w:p>
        </w:tc>
        <w:tc>
          <w:tcPr>
            <w:tcW w:w="975" w:type="pct"/>
            <w:tcBorders>
              <w:top w:val="nil"/>
              <w:left w:val="nil"/>
              <w:bottom w:val="nil"/>
              <w:right w:val="nil"/>
            </w:tcBorders>
            <w:shd w:val="clear" w:color="auto" w:fill="auto"/>
            <w:vAlign w:val="bottom"/>
          </w:tcPr>
          <w:p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rsidR="00325598" w:rsidRPr="00163F96" w:rsidRDefault="00325598" w:rsidP="00163F96">
            <w:pPr>
              <w:spacing w:line="240" w:lineRule="auto"/>
              <w:rPr>
                <w:rFonts w:cs="Times New Roman"/>
                <w:u w:val="single"/>
              </w:rPr>
            </w:pPr>
          </w:p>
        </w:tc>
      </w:tr>
      <w:tr w:rsidR="00BA102F" w:rsidRPr="00C858E4" w:rsidTr="000E79F9">
        <w:trPr>
          <w:trHeight w:val="405"/>
        </w:trPr>
        <w:tc>
          <w:tcPr>
            <w:tcW w:w="501" w:type="pct"/>
            <w:tcBorders>
              <w:top w:val="nil"/>
              <w:left w:val="nil"/>
              <w:bottom w:val="nil"/>
              <w:right w:val="nil"/>
            </w:tcBorders>
            <w:shd w:val="clear" w:color="auto" w:fill="auto"/>
            <w:vAlign w:val="bottom"/>
          </w:tcPr>
          <w:p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rsidR="008C44F0" w:rsidRPr="008C44F0" w:rsidRDefault="008C44F0" w:rsidP="00163F96">
            <w:pPr>
              <w:spacing w:line="240" w:lineRule="auto"/>
              <w:rPr>
                <w:rFonts w:cs="Times New Roman"/>
              </w:rPr>
            </w:pPr>
          </w:p>
        </w:tc>
        <w:tc>
          <w:tcPr>
            <w:tcW w:w="975" w:type="pct"/>
            <w:tcBorders>
              <w:top w:val="nil"/>
              <w:left w:val="nil"/>
              <w:bottom w:val="nil"/>
              <w:right w:val="nil"/>
            </w:tcBorders>
            <w:shd w:val="clear" w:color="auto" w:fill="auto"/>
            <w:vAlign w:val="bottom"/>
          </w:tcPr>
          <w:p w:rsidR="008C44F0" w:rsidRPr="00ED611C" w:rsidRDefault="00BA102F" w:rsidP="00163F96">
            <w:pPr>
              <w:spacing w:line="240" w:lineRule="auto"/>
              <w:jc w:val="center"/>
              <w:rPr>
                <w:rFonts w:cs="Times New Roman"/>
              </w:rPr>
            </w:pPr>
            <w:r>
              <w:rPr>
                <w:rFonts w:hint="eastAsia"/>
                <w:b/>
              </w:rPr>
              <w:t>学位论文编号</w:t>
            </w:r>
          </w:p>
        </w:tc>
        <w:tc>
          <w:tcPr>
            <w:tcW w:w="1557" w:type="pct"/>
            <w:gridSpan w:val="2"/>
            <w:tcBorders>
              <w:top w:val="nil"/>
              <w:left w:val="nil"/>
              <w:bottom w:val="nil"/>
              <w:right w:val="nil"/>
            </w:tcBorders>
            <w:shd w:val="clear" w:color="auto" w:fill="auto"/>
            <w:vAlign w:val="bottom"/>
          </w:tcPr>
          <w:p w:rsidR="008C44F0" w:rsidRPr="00163F96" w:rsidRDefault="008C44F0" w:rsidP="00163F96">
            <w:pPr>
              <w:spacing w:line="240" w:lineRule="auto"/>
              <w:rPr>
                <w:rFonts w:cs="Times New Roman"/>
                <w:u w:val="single"/>
              </w:rPr>
            </w:pPr>
          </w:p>
        </w:tc>
      </w:tr>
      <w:tr w:rsidR="00DC60E9" w:rsidRPr="00C858E4" w:rsidTr="000E79F9">
        <w:trPr>
          <w:trHeight w:val="1418"/>
        </w:trPr>
        <w:tc>
          <w:tcPr>
            <w:tcW w:w="5000" w:type="pct"/>
            <w:gridSpan w:val="6"/>
            <w:tcBorders>
              <w:top w:val="nil"/>
              <w:left w:val="nil"/>
              <w:bottom w:val="nil"/>
              <w:right w:val="nil"/>
            </w:tcBorders>
            <w:shd w:val="clear" w:color="auto" w:fill="auto"/>
            <w:vAlign w:val="bottom"/>
          </w:tcPr>
          <w:p w:rsidR="00DC60E9" w:rsidRPr="00C858E4" w:rsidRDefault="00DC60E9" w:rsidP="00A036E3">
            <w:pPr>
              <w:rPr>
                <w:rFonts w:cs="Times New Roman"/>
              </w:rPr>
            </w:pPr>
          </w:p>
        </w:tc>
      </w:tr>
      <w:tr w:rsidR="00DC60E9" w:rsidRPr="00C858E4" w:rsidTr="000E79F9">
        <w:trPr>
          <w:trHeight w:val="974"/>
        </w:trPr>
        <w:tc>
          <w:tcPr>
            <w:tcW w:w="5000" w:type="pct"/>
            <w:gridSpan w:val="6"/>
            <w:tcBorders>
              <w:top w:val="nil"/>
              <w:left w:val="nil"/>
              <w:bottom w:val="nil"/>
              <w:right w:val="nil"/>
            </w:tcBorders>
            <w:shd w:val="clear" w:color="auto" w:fill="auto"/>
            <w:vAlign w:val="center"/>
          </w:tcPr>
          <w:p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rsidTr="000E79F9">
        <w:trPr>
          <w:trHeight w:val="1188"/>
        </w:trPr>
        <w:tc>
          <w:tcPr>
            <w:tcW w:w="5000" w:type="pct"/>
            <w:gridSpan w:val="6"/>
            <w:tcBorders>
              <w:top w:val="nil"/>
              <w:left w:val="nil"/>
              <w:bottom w:val="nil"/>
              <w:right w:val="nil"/>
            </w:tcBorders>
            <w:shd w:val="clear" w:color="auto" w:fill="auto"/>
            <w:vAlign w:val="bottom"/>
          </w:tcPr>
          <w:p w:rsidR="00DC60E9" w:rsidRPr="00C858E4" w:rsidRDefault="00DC60E9" w:rsidP="00A036E3">
            <w:pPr>
              <w:jc w:val="center"/>
              <w:rPr>
                <w:rFonts w:cs="Times New Roman"/>
                <w:b/>
                <w:sz w:val="44"/>
              </w:rPr>
            </w:pPr>
          </w:p>
        </w:tc>
      </w:tr>
      <w:tr w:rsidR="002058AB" w:rsidRPr="00C858E4" w:rsidTr="000E79F9">
        <w:trPr>
          <w:trHeight w:val="571"/>
        </w:trPr>
        <w:tc>
          <w:tcPr>
            <w:tcW w:w="501" w:type="pct"/>
            <w:vMerge w:val="restart"/>
            <w:tcBorders>
              <w:top w:val="nil"/>
              <w:left w:val="nil"/>
              <w:bottom w:val="nil"/>
              <w:right w:val="nil"/>
            </w:tcBorders>
            <w:shd w:val="clear" w:color="auto" w:fill="auto"/>
            <w:vAlign w:val="bottom"/>
          </w:tcPr>
          <w:p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rsidR="002058AB" w:rsidRPr="008D3CB5" w:rsidRDefault="00011F0D" w:rsidP="00AB5301">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79" w:type="pct"/>
            <w:vMerge w:val="restart"/>
            <w:tcBorders>
              <w:top w:val="nil"/>
              <w:left w:val="nil"/>
              <w:bottom w:val="nil"/>
              <w:right w:val="nil"/>
            </w:tcBorders>
            <w:shd w:val="clear" w:color="auto" w:fill="auto"/>
          </w:tcPr>
          <w:p w:rsidR="002058AB" w:rsidRPr="00ED611C" w:rsidRDefault="002058AB" w:rsidP="00A036E3">
            <w:pPr>
              <w:rPr>
                <w:rFonts w:cs="Times New Roman"/>
              </w:rPr>
            </w:pPr>
          </w:p>
        </w:tc>
      </w:tr>
      <w:tr w:rsidR="00CF6345" w:rsidRPr="00C858E4" w:rsidTr="000E79F9">
        <w:trPr>
          <w:trHeight w:val="519"/>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AB5301" w:rsidP="00AB5301">
            <w:pPr>
              <w:spacing w:line="240" w:lineRule="auto"/>
              <w:jc w:val="center"/>
              <w:rPr>
                <w:rFonts w:eastAsiaTheme="minorEastAsia" w:cs="Times New Roman"/>
                <w:b/>
                <w:sz w:val="30"/>
                <w:szCs w:val="30"/>
              </w:rPr>
            </w:pPr>
            <w:r>
              <w:rPr>
                <w:rFonts w:eastAsiaTheme="minorEastAsia" w:cs="Times New Roman" w:hint="eastAsia"/>
                <w:b/>
                <w:sz w:val="30"/>
                <w:szCs w:val="30"/>
              </w:rPr>
              <w:t>的好友</w:t>
            </w:r>
            <w:r w:rsidR="00011F0D">
              <w:rPr>
                <w:rFonts w:eastAsiaTheme="minorEastAsia" w:cs="Times New Roman" w:hint="eastAsia"/>
                <w:b/>
                <w:sz w:val="30"/>
                <w:szCs w:val="30"/>
              </w:rPr>
              <w:t>推荐</w:t>
            </w:r>
            <w:r w:rsidR="00F92D59">
              <w:rPr>
                <w:rFonts w:eastAsiaTheme="minorEastAsia" w:cs="Times New Roman" w:hint="eastAsia"/>
                <w:b/>
                <w:sz w:val="30"/>
                <w:szCs w:val="30"/>
              </w:rPr>
              <w:t>方法</w:t>
            </w:r>
            <w:r w:rsidR="00011F0D">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71C7E" w:rsidRPr="00C858E4" w:rsidTr="000E79F9">
        <w:trPr>
          <w:trHeight w:val="59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AB5301" w:rsidP="00261A66">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0E79F9">
        <w:trPr>
          <w:trHeight w:val="563"/>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61A66" w:rsidP="00261A66">
            <w:pPr>
              <w:spacing w:line="240" w:lineRule="auto"/>
              <w:jc w:val="center"/>
              <w:rPr>
                <w:rFonts w:eastAsiaTheme="minorEastAsia" w:cs="Times New Roman"/>
                <w:b/>
                <w:sz w:val="30"/>
                <w:szCs w:val="30"/>
              </w:rPr>
            </w:pPr>
            <w:r>
              <w:rPr>
                <w:rFonts w:eastAsiaTheme="minorEastAsia" w:cs="Times New Roman"/>
                <w:b/>
                <w:sz w:val="30"/>
                <w:szCs w:val="30"/>
              </w:rPr>
              <w:t xml:space="preserve">Method </w:t>
            </w:r>
            <w:r w:rsidR="00AB5301">
              <w:rPr>
                <w:rFonts w:eastAsiaTheme="minorEastAsia" w:cs="Times New Roman"/>
                <w:b/>
                <w:sz w:val="30"/>
                <w:szCs w:val="30"/>
              </w:rPr>
              <w:t xml:space="preserve">Based on fusion of Users’ </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0E79F9">
        <w:trPr>
          <w:trHeight w:val="571"/>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61A66" w:rsidP="00BE71F9">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 xml:space="preserve">mantic </w:t>
            </w:r>
            <w:r w:rsidR="00AB5301">
              <w:rPr>
                <w:rFonts w:eastAsiaTheme="minorEastAsia" w:cs="Times New Roman"/>
                <w:b/>
                <w:sz w:val="30"/>
                <w:szCs w:val="30"/>
              </w:rPr>
              <w:t xml:space="preserve">And </w:t>
            </w:r>
            <w:r w:rsidR="00BE71F9">
              <w:rPr>
                <w:rFonts w:eastAsiaTheme="minorEastAsia" w:cs="Times New Roman"/>
                <w:b/>
                <w:sz w:val="30"/>
                <w:szCs w:val="30"/>
              </w:rPr>
              <w:t>Sentiment</w:t>
            </w:r>
            <w:r w:rsidR="00AB5301">
              <w:rPr>
                <w:rFonts w:eastAsiaTheme="minorEastAsia" w:cs="Times New Roman"/>
                <w:b/>
                <w:sz w:val="30"/>
                <w:szCs w:val="30"/>
              </w:rPr>
              <w:t xml:space="preserve"> Analysis</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0E79F9">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0E79F9">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CF6345" w:rsidRPr="00C858E4" w:rsidTr="000E79F9">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E32E3" w:rsidRPr="00C858E4" w:rsidTr="000E79F9">
        <w:trPr>
          <w:trHeight w:hRule="exact" w:val="567"/>
        </w:trPr>
        <w:tc>
          <w:tcPr>
            <w:tcW w:w="501" w:type="pct"/>
            <w:vMerge/>
            <w:tcBorders>
              <w:top w:val="nil"/>
              <w:left w:val="nil"/>
              <w:bottom w:val="nil"/>
              <w:right w:val="nil"/>
            </w:tcBorders>
            <w:shd w:val="clear" w:color="auto" w:fill="auto"/>
            <w:vAlign w:val="bottom"/>
          </w:tcPr>
          <w:p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79" w:type="pct"/>
            <w:vMerge/>
            <w:tcBorders>
              <w:top w:val="nil"/>
              <w:left w:val="nil"/>
              <w:bottom w:val="nil"/>
              <w:right w:val="nil"/>
            </w:tcBorders>
            <w:shd w:val="clear" w:color="auto" w:fill="auto"/>
          </w:tcPr>
          <w:p w:rsidR="00CF6345" w:rsidRPr="00C858E4" w:rsidRDefault="00CF6345" w:rsidP="00A036E3">
            <w:pPr>
              <w:rPr>
                <w:rFonts w:cs="Times New Roman"/>
              </w:rPr>
            </w:pPr>
          </w:p>
        </w:tc>
      </w:tr>
      <w:tr w:rsidR="009D4A15" w:rsidRPr="00C858E4" w:rsidTr="000E79F9">
        <w:trPr>
          <w:trHeight w:hRule="exact" w:val="567"/>
        </w:trPr>
        <w:tc>
          <w:tcPr>
            <w:tcW w:w="501" w:type="pct"/>
            <w:vMerge/>
            <w:tcBorders>
              <w:top w:val="nil"/>
              <w:left w:val="nil"/>
              <w:bottom w:val="nil"/>
              <w:right w:val="nil"/>
            </w:tcBorders>
            <w:shd w:val="clear" w:color="auto" w:fill="auto"/>
            <w:vAlign w:val="bottom"/>
          </w:tcPr>
          <w:p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8D3CB5" w:rsidRDefault="00AB5301" w:rsidP="00AB530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79" w:type="pct"/>
            <w:vMerge/>
            <w:tcBorders>
              <w:top w:val="nil"/>
              <w:left w:val="nil"/>
              <w:bottom w:val="nil"/>
              <w:right w:val="nil"/>
            </w:tcBorders>
            <w:shd w:val="clear" w:color="auto" w:fill="auto"/>
          </w:tcPr>
          <w:p w:rsidR="009D4A15" w:rsidRPr="00C858E4" w:rsidRDefault="009D4A15" w:rsidP="00A036E3">
            <w:pPr>
              <w:rPr>
                <w:rFonts w:cs="Times New Roman"/>
              </w:rPr>
            </w:pPr>
          </w:p>
        </w:tc>
      </w:tr>
      <w:tr w:rsidR="009D4A15" w:rsidRPr="00C858E4" w:rsidTr="000E79F9">
        <w:trPr>
          <w:trHeight w:hRule="exact" w:val="567"/>
        </w:trPr>
        <w:tc>
          <w:tcPr>
            <w:tcW w:w="501" w:type="pct"/>
            <w:vMerge/>
            <w:tcBorders>
              <w:top w:val="nil"/>
              <w:left w:val="nil"/>
              <w:bottom w:val="nil"/>
              <w:right w:val="nil"/>
            </w:tcBorders>
            <w:shd w:val="clear" w:color="auto" w:fill="auto"/>
            <w:vAlign w:val="bottom"/>
          </w:tcPr>
          <w:p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rsidR="009D4A15" w:rsidRPr="008D3CB5" w:rsidRDefault="00AB5301" w:rsidP="00F977D1">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009D4A15" w:rsidRPr="008D3CB5">
              <w:rPr>
                <w:rFonts w:eastAsiaTheme="minorEastAsia" w:cs="Times New Roman" w:hint="eastAsia"/>
                <w:b/>
                <w:sz w:val="28"/>
                <w:szCs w:val="28"/>
              </w:rPr>
              <w:t>年</w:t>
            </w:r>
            <w:r w:rsidR="009E48CC">
              <w:rPr>
                <w:rFonts w:eastAsiaTheme="minorEastAsia" w:cs="Times New Roman"/>
                <w:b/>
                <w:sz w:val="28"/>
                <w:szCs w:val="28"/>
              </w:rPr>
              <w:t>4</w:t>
            </w:r>
            <w:r w:rsidR="009D4A15" w:rsidRPr="008D3CB5">
              <w:rPr>
                <w:rFonts w:eastAsiaTheme="minorEastAsia" w:cs="Times New Roman" w:hint="eastAsia"/>
                <w:b/>
                <w:sz w:val="28"/>
                <w:szCs w:val="28"/>
              </w:rPr>
              <w:t>月</w:t>
            </w:r>
            <w:r w:rsidR="00F977D1">
              <w:rPr>
                <w:rFonts w:eastAsiaTheme="minorEastAsia" w:cs="Times New Roman"/>
                <w:b/>
                <w:sz w:val="28"/>
                <w:szCs w:val="28"/>
              </w:rPr>
              <w:t>10</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rsidR="009D4A15" w:rsidRPr="00C858E4" w:rsidRDefault="009D4A15" w:rsidP="00A036E3">
            <w:pPr>
              <w:rPr>
                <w:rFonts w:cs="Times New Roman"/>
              </w:rPr>
            </w:pPr>
          </w:p>
        </w:tc>
      </w:tr>
      <w:tr w:rsidR="00714B7D" w:rsidRPr="00C858E4" w:rsidTr="000E79F9">
        <w:trPr>
          <w:trHeight w:hRule="exact" w:val="567"/>
        </w:trPr>
        <w:tc>
          <w:tcPr>
            <w:tcW w:w="501" w:type="pct"/>
            <w:vMerge/>
            <w:tcBorders>
              <w:top w:val="nil"/>
              <w:left w:val="nil"/>
              <w:bottom w:val="nil"/>
              <w:right w:val="nil"/>
            </w:tcBorders>
            <w:shd w:val="clear" w:color="auto" w:fill="auto"/>
            <w:vAlign w:val="bottom"/>
          </w:tcPr>
          <w:p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rsidR="00714B7D" w:rsidRPr="00C858E4" w:rsidRDefault="00714B7D" w:rsidP="00A036E3">
            <w:pPr>
              <w:rPr>
                <w:rFonts w:cs="Times New Roman"/>
              </w:rPr>
            </w:pPr>
          </w:p>
        </w:tc>
      </w:tr>
    </w:tbl>
    <w:p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359"/>
        <w:gridCol w:w="4360"/>
      </w:tblGrid>
      <w:tr w:rsidR="007E4B19" w:rsidRPr="00C858E4" w:rsidTr="008D3CB5">
        <w:tc>
          <w:tcPr>
            <w:tcW w:w="4359" w:type="dxa"/>
            <w:tcBorders>
              <w:top w:val="nil"/>
              <w:left w:val="nil"/>
              <w:bottom w:val="nil"/>
              <w:right w:val="nil"/>
            </w:tcBorders>
          </w:tcPr>
          <w:p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480"/>
        <w:rPr>
          <w:rFonts w:cs="Times New Roman"/>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line="500" w:lineRule="exact"/>
        <w:ind w:firstLine="560"/>
        <w:rPr>
          <w:rFonts w:cs="Times New Roman"/>
          <w:sz w:val="28"/>
          <w:szCs w:val="28"/>
        </w:rPr>
      </w:pPr>
    </w:p>
    <w:p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359"/>
        <w:gridCol w:w="4360"/>
      </w:tblGrid>
      <w:tr w:rsidR="007E4B19" w:rsidRPr="00C858E4" w:rsidTr="008E2DE0">
        <w:tc>
          <w:tcPr>
            <w:tcW w:w="4359" w:type="dxa"/>
            <w:tcBorders>
              <w:top w:val="nil"/>
              <w:left w:val="nil"/>
              <w:bottom w:val="nil"/>
              <w:right w:val="nil"/>
            </w:tcBorders>
          </w:tcPr>
          <w:p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rsidTr="008E2DE0">
        <w:tc>
          <w:tcPr>
            <w:tcW w:w="4359" w:type="dxa"/>
            <w:tcBorders>
              <w:top w:val="nil"/>
              <w:left w:val="nil"/>
              <w:bottom w:val="nil"/>
              <w:right w:val="nil"/>
            </w:tcBorders>
          </w:tcPr>
          <w:p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rsidR="00945207" w:rsidRPr="00C858E4" w:rsidRDefault="00945207" w:rsidP="00C354BC">
      <w:pPr>
        <w:spacing w:line="300" w:lineRule="exact"/>
        <w:ind w:firstLine="480"/>
        <w:jc w:val="center"/>
        <w:rPr>
          <w:rFonts w:cs="Times New Roman"/>
        </w:rPr>
      </w:pPr>
    </w:p>
    <w:p w:rsidR="00945207" w:rsidRPr="00C858E4" w:rsidRDefault="00945207" w:rsidP="00C354BC">
      <w:pPr>
        <w:spacing w:line="300" w:lineRule="exact"/>
        <w:ind w:firstLine="480"/>
        <w:jc w:val="center"/>
        <w:rPr>
          <w:rFonts w:cs="Times New Roman"/>
        </w:rPr>
      </w:pPr>
    </w:p>
    <w:p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由于好友推荐可以增加用户之间的黏性，成为在线社交网络</w:t>
      </w:r>
      <w:r w:rsidR="00C35D56">
        <w:rPr>
          <w:rFonts w:cs="Times New Roman" w:hint="eastAsia"/>
        </w:rPr>
        <w:t>(</w:t>
      </w:r>
      <w:r>
        <w:rPr>
          <w:rFonts w:cs="Times New Roman" w:hint="eastAsia"/>
        </w:rPr>
        <w:t>OSN</w:t>
      </w:r>
      <w:r w:rsidR="00C35D56">
        <w:rPr>
          <w:rFonts w:cs="Times New Roman"/>
        </w:rPr>
        <w:t>)</w:t>
      </w:r>
      <w:r>
        <w:rPr>
          <w:rFonts w:cs="Times New Roman" w:hint="eastAsia"/>
        </w:rPr>
        <w:t>中的一个重要功能</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7"/>
      <w:bookmarkEnd w:id="18"/>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用户的微博中包含了丰富的用户信息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rsidR="000F24FC" w:rsidRDefault="00CA1498" w:rsidP="004E1FFE">
      <w:pPr>
        <w:ind w:firstLine="472"/>
        <w:rPr>
          <w:rFonts w:cs="Times New Roman"/>
        </w:rPr>
      </w:pPr>
      <w:r>
        <w:rPr>
          <w:rFonts w:cs="Times New Roman"/>
        </w:rPr>
        <w:t>首先</w:t>
      </w:r>
      <w:r w:rsidR="00F92D59">
        <w:rPr>
          <w:rFonts w:cs="Times New Roman" w:hint="eastAsia"/>
        </w:rPr>
        <w:t>从</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w:t>
      </w:r>
      <w:r w:rsidR="001459E6">
        <w:rPr>
          <w:rFonts w:cs="Times New Roman" w:hint="eastAsia"/>
        </w:rPr>
        <w:t>进行</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rsidR="00D67CD4" w:rsidRPr="00C858E4" w:rsidRDefault="00D67CD4" w:rsidP="00C354BC">
      <w:pPr>
        <w:ind w:firstLine="472"/>
        <w:rPr>
          <w:rFonts w:cs="Times New Roman"/>
        </w:rPr>
      </w:pPr>
    </w:p>
    <w:p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，好友推荐</w:t>
      </w:r>
    </w:p>
    <w:p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recommendation,and in general use the users' static characteristics.However,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rsidR="00AA0A37" w:rsidRDefault="00F430AC" w:rsidP="00AA0A37">
      <w:pPr>
        <w:ind w:firstLine="472"/>
        <w:rPr>
          <w:rFonts w:cs="Times New Roman"/>
        </w:rPr>
      </w:pPr>
      <w:r w:rsidRPr="00F430AC">
        <w:rPr>
          <w:rFonts w:cs="Times New Roman"/>
        </w:rPr>
        <w:t>Firstly,</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00824B84">
        <w:rPr>
          <w:rFonts w:cs="Times New Roman"/>
        </w:rPr>
        <w:t>a</w:t>
      </w:r>
      <w:r w:rsidRPr="00F430AC">
        <w:rPr>
          <w:rFonts w:cs="Times New Roman"/>
        </w:rPr>
        <w:t xml:space="preserve"> two stages</w:t>
      </w:r>
      <w:r w:rsidR="00671BE2">
        <w:rPr>
          <w:rFonts w:cs="Times New Roman"/>
        </w:rPr>
        <w:t xml:space="preserve"> method offriend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rsidR="004E2F2D" w:rsidRDefault="00F430AC" w:rsidP="00D30623">
      <w:pPr>
        <w:ind w:firstLine="472"/>
        <w:rPr>
          <w:rFonts w:cs="Times New Roman"/>
        </w:rPr>
      </w:pPr>
      <w:r w:rsidRPr="00F430AC">
        <w:rPr>
          <w:rFonts w:cs="Times New Roman"/>
        </w:rPr>
        <w:t xml:space="preserve">Secondly,we have </w:t>
      </w:r>
      <w:r w:rsidR="00692B01">
        <w:rPr>
          <w:rFonts w:cs="Times New Roman"/>
        </w:rPr>
        <w:t xml:space="preserve">further </w:t>
      </w:r>
      <w:r w:rsidR="006F1A42" w:rsidRPr="006F1A42">
        <w:rPr>
          <w:rFonts w:cs="Times New Roman"/>
        </w:rPr>
        <w:t>deeper and more comprehensive analysis</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Pr="00F430AC">
        <w:rPr>
          <w:rFonts w:cs="Times New Roman"/>
        </w:rPr>
        <w:t>Considering the different time that the user accesses to the information,we use the cross similarity calculation method to calcula</w:t>
      </w:r>
      <w:r>
        <w:rPr>
          <w:rFonts w:cs="Times New Roman"/>
        </w:rPr>
        <w:t xml:space="preserve">te the text similarity between </w:t>
      </w:r>
      <w:r w:rsidRPr="00F430AC">
        <w:rPr>
          <w:rFonts w:cs="Times New Roman"/>
        </w:rPr>
        <w:t>users.</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3C22E3">
        <w:rPr>
          <w:rFonts w:cs="Times New Roman"/>
        </w:rPr>
        <w:t>W</w:t>
      </w:r>
      <w:r w:rsidR="003C22E3" w:rsidRPr="00F430AC">
        <w:rPr>
          <w:rFonts w:cs="Times New Roman"/>
        </w:rPr>
        <w:t>e have</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p>
    <w:p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F430AC" w:rsidRPr="00F430AC">
        <w:rPr>
          <w:rFonts w:cs="Times New Roman"/>
        </w:rPr>
        <w:t xml:space="preserve">We analyze the text of </w:t>
      </w:r>
      <w:r w:rsidR="00F430AC" w:rsidRPr="00F430AC">
        <w:rPr>
          <w:rFonts w:cs="Times New Roman"/>
        </w:rPr>
        <w:lastRenderedPageBreak/>
        <w:t xml:space="preserve">micro-blog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rsidR="007F50F7" w:rsidRPr="002400FA" w:rsidRDefault="007F50F7" w:rsidP="00F430AC">
      <w:pPr>
        <w:ind w:firstLine="472"/>
        <w:rPr>
          <w:rFonts w:cs="Times New Roman"/>
        </w:rPr>
      </w:pPr>
    </w:p>
    <w:p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rsidR="0051038E" w:rsidRDefault="00643F33">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091850" w:history="1">
        <w:r w:rsidR="0051038E" w:rsidRPr="00364566">
          <w:rPr>
            <w:rStyle w:val="af"/>
            <w:rFonts w:hint="eastAsia"/>
          </w:rPr>
          <w:t>注释表</w:t>
        </w:r>
        <w:r w:rsidR="0051038E">
          <w:rPr>
            <w:webHidden/>
          </w:rPr>
          <w:tab/>
        </w:r>
        <w:r>
          <w:rPr>
            <w:webHidden/>
          </w:rPr>
          <w:fldChar w:fldCharType="begin"/>
        </w:r>
        <w:r w:rsidR="0051038E">
          <w:rPr>
            <w:webHidden/>
          </w:rPr>
          <w:instrText xml:space="preserve"> PAGEREF _Toc448091850 \h </w:instrText>
        </w:r>
        <w:r>
          <w:rPr>
            <w:webHidden/>
          </w:rPr>
        </w:r>
        <w:r>
          <w:rPr>
            <w:webHidden/>
          </w:rPr>
          <w:fldChar w:fldCharType="separate"/>
        </w:r>
        <w:r w:rsidR="00A079A3">
          <w:rPr>
            <w:webHidden/>
          </w:rPr>
          <w:t>VII</w:t>
        </w:r>
        <w:r>
          <w:rPr>
            <w:webHidden/>
          </w:rPr>
          <w:fldChar w:fldCharType="end"/>
        </w:r>
      </w:hyperlink>
    </w:p>
    <w:p w:rsidR="0051038E" w:rsidRDefault="009A5714">
      <w:pPr>
        <w:pStyle w:val="10"/>
        <w:rPr>
          <w:rFonts w:asciiTheme="minorHAnsi" w:eastAsiaTheme="minorEastAsia" w:hAnsiTheme="minorHAnsi" w:cstheme="minorBidi"/>
          <w:bCs w:val="0"/>
          <w:sz w:val="21"/>
          <w:szCs w:val="22"/>
        </w:rPr>
      </w:pPr>
      <w:hyperlink w:anchor="_Toc448091851" w:history="1">
        <w:r w:rsidR="0051038E" w:rsidRPr="00364566">
          <w:rPr>
            <w:rStyle w:val="af"/>
            <w:rFonts w:hint="eastAsia"/>
          </w:rPr>
          <w:t>表目录</w:t>
        </w:r>
        <w:r w:rsidR="0051038E">
          <w:rPr>
            <w:webHidden/>
          </w:rPr>
          <w:tab/>
        </w:r>
        <w:r w:rsidR="00643F33">
          <w:rPr>
            <w:webHidden/>
          </w:rPr>
          <w:fldChar w:fldCharType="begin"/>
        </w:r>
        <w:r w:rsidR="0051038E">
          <w:rPr>
            <w:webHidden/>
          </w:rPr>
          <w:instrText xml:space="preserve"> PAGEREF _Toc448091851 \h </w:instrText>
        </w:r>
        <w:r w:rsidR="00643F33">
          <w:rPr>
            <w:webHidden/>
          </w:rPr>
        </w:r>
        <w:r w:rsidR="00643F33">
          <w:rPr>
            <w:webHidden/>
          </w:rPr>
          <w:fldChar w:fldCharType="separate"/>
        </w:r>
        <w:r w:rsidR="00A079A3">
          <w:rPr>
            <w:webHidden/>
          </w:rPr>
          <w:t>VIII</w:t>
        </w:r>
        <w:r w:rsidR="00643F33">
          <w:rPr>
            <w:webHidden/>
          </w:rPr>
          <w:fldChar w:fldCharType="end"/>
        </w:r>
      </w:hyperlink>
    </w:p>
    <w:p w:rsidR="0051038E" w:rsidRDefault="009A5714">
      <w:pPr>
        <w:pStyle w:val="10"/>
        <w:rPr>
          <w:rFonts w:asciiTheme="minorHAnsi" w:eastAsiaTheme="minorEastAsia" w:hAnsiTheme="minorHAnsi" w:cstheme="minorBidi"/>
          <w:bCs w:val="0"/>
          <w:sz w:val="21"/>
          <w:szCs w:val="22"/>
        </w:rPr>
      </w:pPr>
      <w:hyperlink w:anchor="_Toc448091852" w:history="1">
        <w:r w:rsidR="0051038E" w:rsidRPr="00364566">
          <w:rPr>
            <w:rStyle w:val="af"/>
            <w:rFonts w:hint="eastAsia"/>
          </w:rPr>
          <w:t>图目录</w:t>
        </w:r>
        <w:r w:rsidR="0051038E">
          <w:rPr>
            <w:webHidden/>
          </w:rPr>
          <w:tab/>
        </w:r>
        <w:r w:rsidR="00643F33">
          <w:rPr>
            <w:webHidden/>
          </w:rPr>
          <w:fldChar w:fldCharType="begin"/>
        </w:r>
        <w:r w:rsidR="0051038E">
          <w:rPr>
            <w:webHidden/>
          </w:rPr>
          <w:instrText xml:space="preserve"> PAGEREF _Toc448091852 \h </w:instrText>
        </w:r>
        <w:r w:rsidR="00643F33">
          <w:rPr>
            <w:webHidden/>
          </w:rPr>
        </w:r>
        <w:r w:rsidR="00643F33">
          <w:rPr>
            <w:webHidden/>
          </w:rPr>
          <w:fldChar w:fldCharType="separate"/>
        </w:r>
        <w:r w:rsidR="00A079A3">
          <w:rPr>
            <w:webHidden/>
          </w:rPr>
          <w:t>IX</w:t>
        </w:r>
        <w:r w:rsidR="00643F33">
          <w:rPr>
            <w:webHidden/>
          </w:rPr>
          <w:fldChar w:fldCharType="end"/>
        </w:r>
      </w:hyperlink>
    </w:p>
    <w:p w:rsidR="0051038E" w:rsidRDefault="009A5714">
      <w:pPr>
        <w:pStyle w:val="10"/>
        <w:tabs>
          <w:tab w:val="left" w:pos="960"/>
        </w:tabs>
        <w:rPr>
          <w:rFonts w:asciiTheme="minorHAnsi" w:eastAsiaTheme="minorEastAsia" w:hAnsiTheme="minorHAnsi" w:cstheme="minorBidi"/>
          <w:bCs w:val="0"/>
          <w:sz w:val="21"/>
          <w:szCs w:val="22"/>
        </w:rPr>
      </w:pPr>
      <w:hyperlink w:anchor="_Toc448091853" w:history="1">
        <w:r w:rsidR="0051038E" w:rsidRPr="00364566">
          <w:rPr>
            <w:rStyle w:val="af"/>
            <w:rFonts w:hint="eastAsia"/>
          </w:rPr>
          <w:t>第</w:t>
        </w:r>
        <w:r w:rsidR="0051038E" w:rsidRPr="00364566">
          <w:rPr>
            <w:rStyle w:val="af"/>
            <w:rFonts w:hint="eastAsia"/>
          </w:rPr>
          <w:t>1</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引言</w:t>
        </w:r>
        <w:r w:rsidR="0051038E">
          <w:rPr>
            <w:webHidden/>
          </w:rPr>
          <w:tab/>
        </w:r>
        <w:r w:rsidR="00643F33">
          <w:rPr>
            <w:webHidden/>
          </w:rPr>
          <w:fldChar w:fldCharType="begin"/>
        </w:r>
        <w:r w:rsidR="0051038E">
          <w:rPr>
            <w:webHidden/>
          </w:rPr>
          <w:instrText xml:space="preserve"> PAGEREF _Toc448091853 \h </w:instrText>
        </w:r>
        <w:r w:rsidR="00643F33">
          <w:rPr>
            <w:webHidden/>
          </w:rPr>
        </w:r>
        <w:r w:rsidR="00643F33">
          <w:rPr>
            <w:webHidden/>
          </w:rPr>
          <w:fldChar w:fldCharType="separate"/>
        </w:r>
        <w:r w:rsidR="00A079A3">
          <w:rPr>
            <w:webHidden/>
          </w:rPr>
          <w:t>1</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54" w:history="1">
        <w:r w:rsidR="0051038E" w:rsidRPr="00364566">
          <w:rPr>
            <w:rStyle w:val="af"/>
          </w:rPr>
          <w:t>1.1</w:t>
        </w:r>
        <w:r w:rsidR="0051038E">
          <w:rPr>
            <w:rFonts w:asciiTheme="minorHAnsi" w:eastAsiaTheme="minorEastAsia" w:hAnsiTheme="minorHAnsi" w:cstheme="minorBidi"/>
            <w:sz w:val="21"/>
            <w:szCs w:val="22"/>
          </w:rPr>
          <w:tab/>
        </w:r>
        <w:r w:rsidR="0051038E" w:rsidRPr="00364566">
          <w:rPr>
            <w:rStyle w:val="af"/>
            <w:rFonts w:hint="eastAsia"/>
          </w:rPr>
          <w:t>研究背景及意义</w:t>
        </w:r>
        <w:r w:rsidR="0051038E">
          <w:rPr>
            <w:webHidden/>
          </w:rPr>
          <w:tab/>
        </w:r>
        <w:r w:rsidR="00643F33">
          <w:rPr>
            <w:webHidden/>
          </w:rPr>
          <w:fldChar w:fldCharType="begin"/>
        </w:r>
        <w:r w:rsidR="0051038E">
          <w:rPr>
            <w:webHidden/>
          </w:rPr>
          <w:instrText xml:space="preserve"> PAGEREF _Toc448091854 \h </w:instrText>
        </w:r>
        <w:r w:rsidR="00643F33">
          <w:rPr>
            <w:webHidden/>
          </w:rPr>
        </w:r>
        <w:r w:rsidR="00643F33">
          <w:rPr>
            <w:webHidden/>
          </w:rPr>
          <w:fldChar w:fldCharType="separate"/>
        </w:r>
        <w:r w:rsidR="00A079A3">
          <w:rPr>
            <w:webHidden/>
          </w:rPr>
          <w:t>1</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55" w:history="1">
        <w:r w:rsidR="0051038E" w:rsidRPr="00364566">
          <w:rPr>
            <w:rStyle w:val="af"/>
          </w:rPr>
          <w:t>1.2</w:t>
        </w:r>
        <w:r w:rsidR="0051038E">
          <w:rPr>
            <w:rFonts w:asciiTheme="minorHAnsi" w:eastAsiaTheme="minorEastAsia" w:hAnsiTheme="minorHAnsi" w:cstheme="minorBidi"/>
            <w:sz w:val="21"/>
            <w:szCs w:val="22"/>
          </w:rPr>
          <w:tab/>
        </w:r>
        <w:r w:rsidR="0051038E" w:rsidRPr="00364566">
          <w:rPr>
            <w:rStyle w:val="af"/>
            <w:rFonts w:hint="eastAsia"/>
          </w:rPr>
          <w:t>国内外研究现状</w:t>
        </w:r>
        <w:r w:rsidR="0051038E">
          <w:rPr>
            <w:webHidden/>
          </w:rPr>
          <w:tab/>
        </w:r>
        <w:r w:rsidR="00643F33">
          <w:rPr>
            <w:webHidden/>
          </w:rPr>
          <w:fldChar w:fldCharType="begin"/>
        </w:r>
        <w:r w:rsidR="0051038E">
          <w:rPr>
            <w:webHidden/>
          </w:rPr>
          <w:instrText xml:space="preserve"> PAGEREF _Toc448091855 \h </w:instrText>
        </w:r>
        <w:r w:rsidR="00643F33">
          <w:rPr>
            <w:webHidden/>
          </w:rPr>
        </w:r>
        <w:r w:rsidR="00643F33">
          <w:rPr>
            <w:webHidden/>
          </w:rPr>
          <w:fldChar w:fldCharType="separate"/>
        </w:r>
        <w:r w:rsidR="00A079A3">
          <w:rPr>
            <w:webHidden/>
          </w:rPr>
          <w:t>3</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56" w:history="1">
        <w:r w:rsidR="0051038E" w:rsidRPr="00364566">
          <w:rPr>
            <w:rStyle w:val="af"/>
          </w:rPr>
          <w:t>1.3</w:t>
        </w:r>
        <w:r w:rsidR="0051038E">
          <w:rPr>
            <w:rFonts w:asciiTheme="minorHAnsi" w:eastAsiaTheme="minorEastAsia" w:hAnsiTheme="minorHAnsi" w:cstheme="minorBidi"/>
            <w:sz w:val="21"/>
            <w:szCs w:val="22"/>
          </w:rPr>
          <w:tab/>
        </w:r>
        <w:r w:rsidR="0051038E" w:rsidRPr="00364566">
          <w:rPr>
            <w:rStyle w:val="af"/>
            <w:rFonts w:hint="eastAsia"/>
          </w:rPr>
          <w:t>本文研究目标和内容</w:t>
        </w:r>
        <w:r w:rsidR="0051038E">
          <w:rPr>
            <w:webHidden/>
          </w:rPr>
          <w:tab/>
        </w:r>
        <w:r w:rsidR="00643F33">
          <w:rPr>
            <w:webHidden/>
          </w:rPr>
          <w:fldChar w:fldCharType="begin"/>
        </w:r>
        <w:r w:rsidR="0051038E">
          <w:rPr>
            <w:webHidden/>
          </w:rPr>
          <w:instrText xml:space="preserve"> PAGEREF _Toc448091856 \h </w:instrText>
        </w:r>
        <w:r w:rsidR="00643F33">
          <w:rPr>
            <w:webHidden/>
          </w:rPr>
        </w:r>
        <w:r w:rsidR="00643F33">
          <w:rPr>
            <w:webHidden/>
          </w:rPr>
          <w:fldChar w:fldCharType="separate"/>
        </w:r>
        <w:r w:rsidR="00A079A3">
          <w:rPr>
            <w:webHidden/>
          </w:rPr>
          <w:t>5</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57" w:history="1">
        <w:r w:rsidR="0051038E" w:rsidRPr="00364566">
          <w:rPr>
            <w:rStyle w:val="af"/>
          </w:rPr>
          <w:t>1.4</w:t>
        </w:r>
        <w:r w:rsidR="0051038E">
          <w:rPr>
            <w:rFonts w:asciiTheme="minorHAnsi" w:eastAsiaTheme="minorEastAsia" w:hAnsiTheme="minorHAnsi" w:cstheme="minorBidi"/>
            <w:sz w:val="21"/>
            <w:szCs w:val="22"/>
          </w:rPr>
          <w:tab/>
        </w:r>
        <w:r w:rsidR="0051038E" w:rsidRPr="00364566">
          <w:rPr>
            <w:rStyle w:val="af"/>
            <w:rFonts w:hint="eastAsia"/>
          </w:rPr>
          <w:t>论文结构</w:t>
        </w:r>
        <w:r w:rsidR="0051038E">
          <w:rPr>
            <w:webHidden/>
          </w:rPr>
          <w:tab/>
        </w:r>
        <w:r w:rsidR="00643F33">
          <w:rPr>
            <w:webHidden/>
          </w:rPr>
          <w:fldChar w:fldCharType="begin"/>
        </w:r>
        <w:r w:rsidR="0051038E">
          <w:rPr>
            <w:webHidden/>
          </w:rPr>
          <w:instrText xml:space="preserve"> PAGEREF _Toc448091857 \h </w:instrText>
        </w:r>
        <w:r w:rsidR="00643F33">
          <w:rPr>
            <w:webHidden/>
          </w:rPr>
        </w:r>
        <w:r w:rsidR="00643F33">
          <w:rPr>
            <w:webHidden/>
          </w:rPr>
          <w:fldChar w:fldCharType="separate"/>
        </w:r>
        <w:r w:rsidR="00A079A3">
          <w:rPr>
            <w:webHidden/>
          </w:rPr>
          <w:t>6</w:t>
        </w:r>
        <w:r w:rsidR="00643F33">
          <w:rPr>
            <w:webHidden/>
          </w:rPr>
          <w:fldChar w:fldCharType="end"/>
        </w:r>
      </w:hyperlink>
    </w:p>
    <w:p w:rsidR="0051038E" w:rsidRDefault="009A5714">
      <w:pPr>
        <w:pStyle w:val="10"/>
        <w:tabs>
          <w:tab w:val="left" w:pos="960"/>
        </w:tabs>
        <w:rPr>
          <w:rFonts w:asciiTheme="minorHAnsi" w:eastAsiaTheme="minorEastAsia" w:hAnsiTheme="minorHAnsi" w:cstheme="minorBidi"/>
          <w:bCs w:val="0"/>
          <w:sz w:val="21"/>
          <w:szCs w:val="22"/>
        </w:rPr>
      </w:pPr>
      <w:hyperlink w:anchor="_Toc448091858" w:history="1">
        <w:r w:rsidR="0051038E" w:rsidRPr="00364566">
          <w:rPr>
            <w:rStyle w:val="af"/>
            <w:rFonts w:hint="eastAsia"/>
          </w:rPr>
          <w:t>第</w:t>
        </w:r>
        <w:r w:rsidR="0051038E" w:rsidRPr="00364566">
          <w:rPr>
            <w:rStyle w:val="af"/>
            <w:rFonts w:hint="eastAsia"/>
          </w:rPr>
          <w:t>2</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好友推荐相关理论基础</w:t>
        </w:r>
        <w:r w:rsidR="0051038E">
          <w:rPr>
            <w:webHidden/>
          </w:rPr>
          <w:tab/>
        </w:r>
        <w:r w:rsidR="00643F33">
          <w:rPr>
            <w:webHidden/>
          </w:rPr>
          <w:fldChar w:fldCharType="begin"/>
        </w:r>
        <w:r w:rsidR="0051038E">
          <w:rPr>
            <w:webHidden/>
          </w:rPr>
          <w:instrText xml:space="preserve"> PAGEREF _Toc448091858 \h </w:instrText>
        </w:r>
        <w:r w:rsidR="00643F33">
          <w:rPr>
            <w:webHidden/>
          </w:rPr>
        </w:r>
        <w:r w:rsidR="00643F33">
          <w:rPr>
            <w:webHidden/>
          </w:rPr>
          <w:fldChar w:fldCharType="separate"/>
        </w:r>
        <w:r w:rsidR="00A079A3">
          <w:rPr>
            <w:webHidden/>
          </w:rPr>
          <w:t>8</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59" w:history="1">
        <w:r w:rsidR="0051038E" w:rsidRPr="00364566">
          <w:rPr>
            <w:rStyle w:val="af"/>
          </w:rPr>
          <w:t>2.1</w:t>
        </w:r>
        <w:r w:rsidR="0051038E">
          <w:rPr>
            <w:rFonts w:asciiTheme="minorHAnsi" w:eastAsiaTheme="minorEastAsia" w:hAnsiTheme="minorHAnsi" w:cstheme="minorBidi"/>
            <w:sz w:val="21"/>
            <w:szCs w:val="22"/>
          </w:rPr>
          <w:tab/>
        </w:r>
        <w:r w:rsidR="0051038E" w:rsidRPr="00364566">
          <w:rPr>
            <w:rStyle w:val="af"/>
            <w:rFonts w:hint="eastAsia"/>
          </w:rPr>
          <w:t>推荐系统和算法</w:t>
        </w:r>
        <w:r w:rsidR="0051038E">
          <w:rPr>
            <w:webHidden/>
          </w:rPr>
          <w:tab/>
        </w:r>
        <w:r w:rsidR="00643F33">
          <w:rPr>
            <w:webHidden/>
          </w:rPr>
          <w:fldChar w:fldCharType="begin"/>
        </w:r>
        <w:r w:rsidR="0051038E">
          <w:rPr>
            <w:webHidden/>
          </w:rPr>
          <w:instrText xml:space="preserve"> PAGEREF _Toc448091859 \h </w:instrText>
        </w:r>
        <w:r w:rsidR="00643F33">
          <w:rPr>
            <w:webHidden/>
          </w:rPr>
        </w:r>
        <w:r w:rsidR="00643F33">
          <w:rPr>
            <w:webHidden/>
          </w:rPr>
          <w:fldChar w:fldCharType="separate"/>
        </w:r>
        <w:r w:rsidR="00A079A3">
          <w:rPr>
            <w:webHidden/>
          </w:rPr>
          <w:t>8</w:t>
        </w:r>
        <w:r w:rsidR="00643F33">
          <w:rPr>
            <w:webHidden/>
          </w:rPr>
          <w:fldChar w:fldCharType="end"/>
        </w:r>
      </w:hyperlink>
    </w:p>
    <w:p w:rsidR="0051038E" w:rsidRDefault="009A5714" w:rsidP="00C01910">
      <w:pPr>
        <w:pStyle w:val="30"/>
        <w:tabs>
          <w:tab w:val="left" w:pos="1444"/>
        </w:tabs>
        <w:rPr>
          <w:rFonts w:asciiTheme="minorHAnsi" w:eastAsiaTheme="minorEastAsia" w:hAnsiTheme="minorHAnsi" w:cstheme="minorBidi"/>
          <w:iCs w:val="0"/>
          <w:sz w:val="21"/>
          <w:szCs w:val="22"/>
        </w:rPr>
      </w:pPr>
      <w:hyperlink w:anchor="_Toc448091860" w:history="1">
        <w:r w:rsidR="0051038E" w:rsidRPr="00364566">
          <w:rPr>
            <w:rStyle w:val="af"/>
          </w:rPr>
          <w:t>2.1.1</w:t>
        </w:r>
        <w:r w:rsidR="0051038E">
          <w:rPr>
            <w:rFonts w:asciiTheme="minorHAnsi" w:eastAsiaTheme="minorEastAsia" w:hAnsiTheme="minorHAnsi" w:cstheme="minorBidi"/>
            <w:iCs w:val="0"/>
            <w:sz w:val="21"/>
            <w:szCs w:val="22"/>
          </w:rPr>
          <w:tab/>
        </w:r>
        <w:r w:rsidR="0051038E" w:rsidRPr="00364566">
          <w:rPr>
            <w:rStyle w:val="af"/>
            <w:rFonts w:hint="eastAsia"/>
          </w:rPr>
          <w:t>推荐系统模块</w:t>
        </w:r>
        <w:r w:rsidR="0051038E">
          <w:rPr>
            <w:webHidden/>
          </w:rPr>
          <w:tab/>
        </w:r>
        <w:r w:rsidR="00643F33">
          <w:rPr>
            <w:webHidden/>
          </w:rPr>
          <w:fldChar w:fldCharType="begin"/>
        </w:r>
        <w:r w:rsidR="0051038E">
          <w:rPr>
            <w:webHidden/>
          </w:rPr>
          <w:instrText xml:space="preserve"> PAGEREF _Toc448091860 \h </w:instrText>
        </w:r>
        <w:r w:rsidR="00643F33">
          <w:rPr>
            <w:webHidden/>
          </w:rPr>
        </w:r>
        <w:r w:rsidR="00643F33">
          <w:rPr>
            <w:webHidden/>
          </w:rPr>
          <w:fldChar w:fldCharType="separate"/>
        </w:r>
        <w:r w:rsidR="00A079A3">
          <w:rPr>
            <w:webHidden/>
          </w:rPr>
          <w:t>8</w:t>
        </w:r>
        <w:r w:rsidR="00643F33">
          <w:rPr>
            <w:webHidden/>
          </w:rPr>
          <w:fldChar w:fldCharType="end"/>
        </w:r>
      </w:hyperlink>
    </w:p>
    <w:p w:rsidR="0051038E" w:rsidRDefault="009A5714" w:rsidP="00C01910">
      <w:pPr>
        <w:pStyle w:val="30"/>
        <w:tabs>
          <w:tab w:val="left" w:pos="1444"/>
        </w:tabs>
        <w:rPr>
          <w:rFonts w:asciiTheme="minorHAnsi" w:eastAsiaTheme="minorEastAsia" w:hAnsiTheme="minorHAnsi" w:cstheme="minorBidi"/>
          <w:iCs w:val="0"/>
          <w:sz w:val="21"/>
          <w:szCs w:val="22"/>
        </w:rPr>
      </w:pPr>
      <w:hyperlink w:anchor="_Toc448091861" w:history="1">
        <w:r w:rsidR="0051038E" w:rsidRPr="00364566">
          <w:rPr>
            <w:rStyle w:val="af"/>
          </w:rPr>
          <w:t>2.1.2</w:t>
        </w:r>
        <w:r w:rsidR="0051038E">
          <w:rPr>
            <w:rFonts w:asciiTheme="minorHAnsi" w:eastAsiaTheme="minorEastAsia" w:hAnsiTheme="minorHAnsi" w:cstheme="minorBidi"/>
            <w:iCs w:val="0"/>
            <w:sz w:val="21"/>
            <w:szCs w:val="22"/>
          </w:rPr>
          <w:tab/>
        </w:r>
        <w:r w:rsidR="0051038E" w:rsidRPr="00364566">
          <w:rPr>
            <w:rStyle w:val="af"/>
            <w:rFonts w:hint="eastAsia"/>
          </w:rPr>
          <w:t>协同过滤推荐</w:t>
        </w:r>
        <w:r w:rsidR="0051038E">
          <w:rPr>
            <w:webHidden/>
          </w:rPr>
          <w:tab/>
        </w:r>
        <w:r w:rsidR="00643F33">
          <w:rPr>
            <w:webHidden/>
          </w:rPr>
          <w:fldChar w:fldCharType="begin"/>
        </w:r>
        <w:r w:rsidR="0051038E">
          <w:rPr>
            <w:webHidden/>
          </w:rPr>
          <w:instrText xml:space="preserve"> PAGEREF _Toc448091861 \h </w:instrText>
        </w:r>
        <w:r w:rsidR="00643F33">
          <w:rPr>
            <w:webHidden/>
          </w:rPr>
        </w:r>
        <w:r w:rsidR="00643F33">
          <w:rPr>
            <w:webHidden/>
          </w:rPr>
          <w:fldChar w:fldCharType="separate"/>
        </w:r>
        <w:r w:rsidR="00A079A3">
          <w:rPr>
            <w:webHidden/>
          </w:rPr>
          <w:t>9</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62" w:history="1">
        <w:r w:rsidR="0051038E" w:rsidRPr="00364566">
          <w:rPr>
            <w:rStyle w:val="af"/>
          </w:rPr>
          <w:t xml:space="preserve">2.1.3 </w:t>
        </w:r>
        <w:r w:rsidR="0051038E" w:rsidRPr="00364566">
          <w:rPr>
            <w:rStyle w:val="af"/>
            <w:rFonts w:hint="eastAsia"/>
          </w:rPr>
          <w:t>基于内容的好友推荐</w:t>
        </w:r>
        <w:r w:rsidR="0051038E">
          <w:rPr>
            <w:webHidden/>
          </w:rPr>
          <w:tab/>
        </w:r>
        <w:r w:rsidR="00643F33">
          <w:rPr>
            <w:webHidden/>
          </w:rPr>
          <w:fldChar w:fldCharType="begin"/>
        </w:r>
        <w:r w:rsidR="0051038E">
          <w:rPr>
            <w:webHidden/>
          </w:rPr>
          <w:instrText xml:space="preserve"> PAGEREF _Toc448091862 \h </w:instrText>
        </w:r>
        <w:r w:rsidR="00643F33">
          <w:rPr>
            <w:webHidden/>
          </w:rPr>
        </w:r>
        <w:r w:rsidR="00643F33">
          <w:rPr>
            <w:webHidden/>
          </w:rPr>
          <w:fldChar w:fldCharType="separate"/>
        </w:r>
        <w:r w:rsidR="00A079A3">
          <w:rPr>
            <w:webHidden/>
          </w:rPr>
          <w:t>10</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63" w:history="1">
        <w:r w:rsidR="0051038E" w:rsidRPr="00364566">
          <w:rPr>
            <w:rStyle w:val="af"/>
          </w:rPr>
          <w:t>2.2</w:t>
        </w:r>
        <w:r w:rsidR="0051038E">
          <w:rPr>
            <w:rFonts w:asciiTheme="minorHAnsi" w:eastAsiaTheme="minorEastAsia" w:hAnsiTheme="minorHAnsi" w:cstheme="minorBidi"/>
            <w:sz w:val="21"/>
            <w:szCs w:val="22"/>
          </w:rPr>
          <w:tab/>
        </w:r>
        <w:r w:rsidR="0051038E" w:rsidRPr="00364566">
          <w:rPr>
            <w:rStyle w:val="af"/>
            <w:rFonts w:hint="eastAsia"/>
          </w:rPr>
          <w:t>好友推荐相关技术</w:t>
        </w:r>
        <w:r w:rsidR="0051038E">
          <w:rPr>
            <w:webHidden/>
          </w:rPr>
          <w:tab/>
        </w:r>
        <w:r w:rsidR="00643F33">
          <w:rPr>
            <w:webHidden/>
          </w:rPr>
          <w:fldChar w:fldCharType="begin"/>
        </w:r>
        <w:r w:rsidR="0051038E">
          <w:rPr>
            <w:webHidden/>
          </w:rPr>
          <w:instrText xml:space="preserve"> PAGEREF _Toc448091863 \h </w:instrText>
        </w:r>
        <w:r w:rsidR="00643F33">
          <w:rPr>
            <w:webHidden/>
          </w:rPr>
        </w:r>
        <w:r w:rsidR="00643F33">
          <w:rPr>
            <w:webHidden/>
          </w:rPr>
          <w:fldChar w:fldCharType="separate"/>
        </w:r>
        <w:r w:rsidR="00A079A3">
          <w:rPr>
            <w:webHidden/>
          </w:rPr>
          <w:t>11</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64" w:history="1">
        <w:r w:rsidR="0051038E" w:rsidRPr="00364566">
          <w:rPr>
            <w:rStyle w:val="af"/>
          </w:rPr>
          <w:t xml:space="preserve">2.2.1 </w:t>
        </w:r>
        <w:r w:rsidR="0051038E" w:rsidRPr="00364566">
          <w:rPr>
            <w:rStyle w:val="af"/>
            <w:rFonts w:hint="eastAsia"/>
          </w:rPr>
          <w:t>文本语义分析和情感分析</w:t>
        </w:r>
        <w:r w:rsidR="0051038E">
          <w:rPr>
            <w:webHidden/>
          </w:rPr>
          <w:tab/>
        </w:r>
        <w:r w:rsidR="00643F33">
          <w:rPr>
            <w:webHidden/>
          </w:rPr>
          <w:fldChar w:fldCharType="begin"/>
        </w:r>
        <w:r w:rsidR="0051038E">
          <w:rPr>
            <w:webHidden/>
          </w:rPr>
          <w:instrText xml:space="preserve"> PAGEREF _Toc448091864 \h </w:instrText>
        </w:r>
        <w:r w:rsidR="00643F33">
          <w:rPr>
            <w:webHidden/>
          </w:rPr>
        </w:r>
        <w:r w:rsidR="00643F33">
          <w:rPr>
            <w:webHidden/>
          </w:rPr>
          <w:fldChar w:fldCharType="separate"/>
        </w:r>
        <w:r w:rsidR="00A079A3">
          <w:rPr>
            <w:webHidden/>
          </w:rPr>
          <w:t>11</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65" w:history="1">
        <w:r w:rsidR="0051038E" w:rsidRPr="00364566">
          <w:rPr>
            <w:rStyle w:val="af"/>
          </w:rPr>
          <w:t xml:space="preserve">2.2.2 </w:t>
        </w:r>
        <w:r w:rsidR="0051038E" w:rsidRPr="00364566">
          <w:rPr>
            <w:rStyle w:val="af"/>
            <w:rFonts w:hint="eastAsia"/>
          </w:rPr>
          <w:t>基于关键词的空间向量模型</w:t>
        </w:r>
        <w:r w:rsidR="0051038E">
          <w:rPr>
            <w:webHidden/>
          </w:rPr>
          <w:tab/>
        </w:r>
        <w:r w:rsidR="00643F33">
          <w:rPr>
            <w:webHidden/>
          </w:rPr>
          <w:fldChar w:fldCharType="begin"/>
        </w:r>
        <w:r w:rsidR="0051038E">
          <w:rPr>
            <w:webHidden/>
          </w:rPr>
          <w:instrText xml:space="preserve"> PAGEREF _Toc448091865 \h </w:instrText>
        </w:r>
        <w:r w:rsidR="00643F33">
          <w:rPr>
            <w:webHidden/>
          </w:rPr>
        </w:r>
        <w:r w:rsidR="00643F33">
          <w:rPr>
            <w:webHidden/>
          </w:rPr>
          <w:fldChar w:fldCharType="separate"/>
        </w:r>
        <w:r w:rsidR="00A079A3">
          <w:rPr>
            <w:webHidden/>
          </w:rPr>
          <w:t>12</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66" w:history="1">
        <w:r w:rsidR="0051038E" w:rsidRPr="00364566">
          <w:rPr>
            <w:rStyle w:val="af"/>
          </w:rPr>
          <w:t xml:space="preserve">2.2.3 </w:t>
        </w:r>
        <w:r w:rsidR="0051038E" w:rsidRPr="00364566">
          <w:rPr>
            <w:rStyle w:val="af"/>
            <w:rFonts w:hint="eastAsia"/>
          </w:rPr>
          <w:t>层次分析法</w:t>
        </w:r>
        <w:r w:rsidR="0051038E">
          <w:rPr>
            <w:webHidden/>
          </w:rPr>
          <w:tab/>
        </w:r>
        <w:r w:rsidR="00643F33">
          <w:rPr>
            <w:webHidden/>
          </w:rPr>
          <w:fldChar w:fldCharType="begin"/>
        </w:r>
        <w:r w:rsidR="0051038E">
          <w:rPr>
            <w:webHidden/>
          </w:rPr>
          <w:instrText xml:space="preserve"> PAGEREF _Toc448091866 \h </w:instrText>
        </w:r>
        <w:r w:rsidR="00643F33">
          <w:rPr>
            <w:webHidden/>
          </w:rPr>
        </w:r>
        <w:r w:rsidR="00643F33">
          <w:rPr>
            <w:webHidden/>
          </w:rPr>
          <w:fldChar w:fldCharType="separate"/>
        </w:r>
        <w:r w:rsidR="00A079A3">
          <w:rPr>
            <w:webHidden/>
          </w:rPr>
          <w:t>12</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67" w:history="1">
        <w:r w:rsidR="0051038E" w:rsidRPr="00364566">
          <w:rPr>
            <w:rStyle w:val="af"/>
          </w:rPr>
          <w:t>2.3</w:t>
        </w:r>
        <w:r w:rsidR="0051038E">
          <w:rPr>
            <w:rFonts w:asciiTheme="minorHAnsi" w:eastAsiaTheme="minorEastAsia" w:hAnsiTheme="minorHAnsi" w:cstheme="minorBidi"/>
            <w:sz w:val="21"/>
            <w:szCs w:val="22"/>
          </w:rPr>
          <w:tab/>
        </w:r>
        <w:r w:rsidR="0051038E" w:rsidRPr="00364566">
          <w:rPr>
            <w:rStyle w:val="af"/>
            <w:rFonts w:hint="eastAsia"/>
          </w:rPr>
          <w:t>推荐系统评价指标</w:t>
        </w:r>
        <w:r w:rsidR="0051038E">
          <w:rPr>
            <w:webHidden/>
          </w:rPr>
          <w:tab/>
        </w:r>
        <w:r w:rsidR="00643F33">
          <w:rPr>
            <w:webHidden/>
          </w:rPr>
          <w:fldChar w:fldCharType="begin"/>
        </w:r>
        <w:r w:rsidR="0051038E">
          <w:rPr>
            <w:webHidden/>
          </w:rPr>
          <w:instrText xml:space="preserve"> PAGEREF _Toc448091867 \h </w:instrText>
        </w:r>
        <w:r w:rsidR="00643F33">
          <w:rPr>
            <w:webHidden/>
          </w:rPr>
        </w:r>
        <w:r w:rsidR="00643F33">
          <w:rPr>
            <w:webHidden/>
          </w:rPr>
          <w:fldChar w:fldCharType="separate"/>
        </w:r>
        <w:r w:rsidR="00A079A3">
          <w:rPr>
            <w:webHidden/>
          </w:rPr>
          <w:t>14</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68" w:history="1">
        <w:r w:rsidR="0051038E" w:rsidRPr="00364566">
          <w:rPr>
            <w:rStyle w:val="af"/>
          </w:rPr>
          <w:t>2.4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643F33">
          <w:rPr>
            <w:webHidden/>
          </w:rPr>
          <w:fldChar w:fldCharType="begin"/>
        </w:r>
        <w:r w:rsidR="0051038E">
          <w:rPr>
            <w:webHidden/>
          </w:rPr>
          <w:instrText xml:space="preserve"> PAGEREF _Toc448091868 \h </w:instrText>
        </w:r>
        <w:r w:rsidR="00643F33">
          <w:rPr>
            <w:webHidden/>
          </w:rPr>
        </w:r>
        <w:r w:rsidR="00643F33">
          <w:rPr>
            <w:webHidden/>
          </w:rPr>
          <w:fldChar w:fldCharType="separate"/>
        </w:r>
        <w:r w:rsidR="00A079A3">
          <w:rPr>
            <w:webHidden/>
          </w:rPr>
          <w:t>17</w:t>
        </w:r>
        <w:r w:rsidR="00643F33">
          <w:rPr>
            <w:webHidden/>
          </w:rPr>
          <w:fldChar w:fldCharType="end"/>
        </w:r>
      </w:hyperlink>
    </w:p>
    <w:p w:rsidR="0051038E" w:rsidRDefault="009A5714">
      <w:pPr>
        <w:pStyle w:val="10"/>
        <w:tabs>
          <w:tab w:val="left" w:pos="960"/>
        </w:tabs>
        <w:rPr>
          <w:rFonts w:asciiTheme="minorHAnsi" w:eastAsiaTheme="minorEastAsia" w:hAnsiTheme="minorHAnsi" w:cstheme="minorBidi"/>
          <w:bCs w:val="0"/>
          <w:sz w:val="21"/>
          <w:szCs w:val="22"/>
        </w:rPr>
      </w:pPr>
      <w:hyperlink w:anchor="_Toc448091869" w:history="1">
        <w:r w:rsidR="0051038E" w:rsidRPr="00364566">
          <w:rPr>
            <w:rStyle w:val="af"/>
            <w:rFonts w:hint="eastAsia"/>
          </w:rPr>
          <w:t>第</w:t>
        </w:r>
        <w:r w:rsidR="0051038E" w:rsidRPr="00364566">
          <w:rPr>
            <w:rStyle w:val="af"/>
            <w:rFonts w:hint="eastAsia"/>
          </w:rPr>
          <w:t>3</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基于用户文本语义和情感程度的好友推荐</w:t>
        </w:r>
        <w:r w:rsidR="0051038E">
          <w:rPr>
            <w:webHidden/>
          </w:rPr>
          <w:tab/>
        </w:r>
        <w:r w:rsidR="00643F33">
          <w:rPr>
            <w:webHidden/>
          </w:rPr>
          <w:fldChar w:fldCharType="begin"/>
        </w:r>
        <w:r w:rsidR="0051038E">
          <w:rPr>
            <w:webHidden/>
          </w:rPr>
          <w:instrText xml:space="preserve"> PAGEREF _Toc448091869 \h </w:instrText>
        </w:r>
        <w:r w:rsidR="00643F33">
          <w:rPr>
            <w:webHidden/>
          </w:rPr>
        </w:r>
        <w:r w:rsidR="00643F33">
          <w:rPr>
            <w:webHidden/>
          </w:rPr>
          <w:fldChar w:fldCharType="separate"/>
        </w:r>
        <w:r w:rsidR="00A079A3">
          <w:rPr>
            <w:webHidden/>
          </w:rPr>
          <w:t>18</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70" w:history="1">
        <w:r w:rsidR="0051038E" w:rsidRPr="00364566">
          <w:rPr>
            <w:rStyle w:val="af"/>
          </w:rPr>
          <w:t>3.1</w:t>
        </w:r>
        <w:r w:rsidR="0051038E">
          <w:rPr>
            <w:rFonts w:asciiTheme="minorHAnsi" w:eastAsiaTheme="minorEastAsia" w:hAnsiTheme="minorHAnsi" w:cstheme="minorBidi"/>
            <w:sz w:val="21"/>
            <w:szCs w:val="22"/>
          </w:rPr>
          <w:tab/>
        </w:r>
        <w:r w:rsidR="0051038E" w:rsidRPr="00364566">
          <w:rPr>
            <w:rStyle w:val="af"/>
            <w:rFonts w:hint="eastAsia"/>
          </w:rPr>
          <w:t>微博内容研究</w:t>
        </w:r>
        <w:r w:rsidR="0051038E">
          <w:rPr>
            <w:webHidden/>
          </w:rPr>
          <w:tab/>
        </w:r>
        <w:r w:rsidR="00643F33">
          <w:rPr>
            <w:webHidden/>
          </w:rPr>
          <w:fldChar w:fldCharType="begin"/>
        </w:r>
        <w:r w:rsidR="0051038E">
          <w:rPr>
            <w:webHidden/>
          </w:rPr>
          <w:instrText xml:space="preserve"> PAGEREF _Toc448091870 \h </w:instrText>
        </w:r>
        <w:r w:rsidR="00643F33">
          <w:rPr>
            <w:webHidden/>
          </w:rPr>
        </w:r>
        <w:r w:rsidR="00643F33">
          <w:rPr>
            <w:webHidden/>
          </w:rPr>
          <w:fldChar w:fldCharType="separate"/>
        </w:r>
        <w:r w:rsidR="00A079A3">
          <w:rPr>
            <w:webHidden/>
          </w:rPr>
          <w:t>18</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71" w:history="1">
        <w:r w:rsidR="0051038E" w:rsidRPr="00364566">
          <w:rPr>
            <w:rStyle w:val="af"/>
          </w:rPr>
          <w:t>3.2</w:t>
        </w:r>
        <w:r w:rsidR="0051038E">
          <w:rPr>
            <w:rFonts w:asciiTheme="minorHAnsi" w:eastAsiaTheme="minorEastAsia" w:hAnsiTheme="minorHAnsi" w:cstheme="minorBidi"/>
            <w:sz w:val="21"/>
            <w:szCs w:val="22"/>
          </w:rPr>
          <w:tab/>
        </w:r>
        <w:r w:rsidR="0051038E" w:rsidRPr="00364566">
          <w:rPr>
            <w:rStyle w:val="af"/>
            <w:rFonts w:hint="eastAsia"/>
          </w:rPr>
          <w:t>用户文本语义分析和情感分析</w:t>
        </w:r>
        <w:r w:rsidR="0051038E">
          <w:rPr>
            <w:webHidden/>
          </w:rPr>
          <w:tab/>
        </w:r>
        <w:r w:rsidR="00643F33">
          <w:rPr>
            <w:webHidden/>
          </w:rPr>
          <w:fldChar w:fldCharType="begin"/>
        </w:r>
        <w:r w:rsidR="0051038E">
          <w:rPr>
            <w:webHidden/>
          </w:rPr>
          <w:instrText xml:space="preserve"> PAGEREF _Toc448091871 \h </w:instrText>
        </w:r>
        <w:r w:rsidR="00643F33">
          <w:rPr>
            <w:webHidden/>
          </w:rPr>
        </w:r>
        <w:r w:rsidR="00643F33">
          <w:rPr>
            <w:webHidden/>
          </w:rPr>
          <w:fldChar w:fldCharType="separate"/>
        </w:r>
        <w:r w:rsidR="00A079A3">
          <w:rPr>
            <w:webHidden/>
          </w:rPr>
          <w:t>18</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72" w:history="1">
        <w:r w:rsidR="0051038E" w:rsidRPr="00364566">
          <w:rPr>
            <w:rStyle w:val="af"/>
          </w:rPr>
          <w:t>3.3</w:t>
        </w:r>
        <w:r w:rsidR="0051038E">
          <w:rPr>
            <w:rFonts w:asciiTheme="minorHAnsi" w:eastAsiaTheme="minorEastAsia" w:hAnsiTheme="minorHAnsi" w:cstheme="minorBidi"/>
            <w:sz w:val="21"/>
            <w:szCs w:val="22"/>
          </w:rPr>
          <w:tab/>
        </w:r>
        <w:r w:rsidR="0051038E" w:rsidRPr="00364566">
          <w:rPr>
            <w:rStyle w:val="af"/>
            <w:rFonts w:hint="eastAsia"/>
          </w:rPr>
          <w:t>好友推荐算法描述</w:t>
        </w:r>
        <w:r w:rsidR="0051038E">
          <w:rPr>
            <w:webHidden/>
          </w:rPr>
          <w:tab/>
        </w:r>
        <w:r w:rsidR="00643F33">
          <w:rPr>
            <w:webHidden/>
          </w:rPr>
          <w:fldChar w:fldCharType="begin"/>
        </w:r>
        <w:r w:rsidR="0051038E">
          <w:rPr>
            <w:webHidden/>
          </w:rPr>
          <w:instrText xml:space="preserve"> PAGEREF _Toc448091872 \h </w:instrText>
        </w:r>
        <w:r w:rsidR="00643F33">
          <w:rPr>
            <w:webHidden/>
          </w:rPr>
        </w:r>
        <w:r w:rsidR="00643F33">
          <w:rPr>
            <w:webHidden/>
          </w:rPr>
          <w:fldChar w:fldCharType="separate"/>
        </w:r>
        <w:r w:rsidR="00A079A3">
          <w:rPr>
            <w:webHidden/>
          </w:rPr>
          <w:t>20</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73" w:history="1">
        <w:r w:rsidR="0051038E" w:rsidRPr="00364566">
          <w:rPr>
            <w:rStyle w:val="af"/>
          </w:rPr>
          <w:t xml:space="preserve">3.3.1 </w:t>
        </w:r>
        <w:r w:rsidR="0051038E" w:rsidRPr="00364566">
          <w:rPr>
            <w:rStyle w:val="af"/>
            <w:rFonts w:hint="eastAsia"/>
          </w:rPr>
          <w:t>基于用户文本的语义分析</w:t>
        </w:r>
        <w:r w:rsidR="0051038E">
          <w:rPr>
            <w:webHidden/>
          </w:rPr>
          <w:tab/>
        </w:r>
        <w:r w:rsidR="00643F33">
          <w:rPr>
            <w:webHidden/>
          </w:rPr>
          <w:fldChar w:fldCharType="begin"/>
        </w:r>
        <w:r w:rsidR="0051038E">
          <w:rPr>
            <w:webHidden/>
          </w:rPr>
          <w:instrText xml:space="preserve"> PAGEREF _Toc448091873 \h </w:instrText>
        </w:r>
        <w:r w:rsidR="00643F33">
          <w:rPr>
            <w:webHidden/>
          </w:rPr>
        </w:r>
        <w:r w:rsidR="00643F33">
          <w:rPr>
            <w:webHidden/>
          </w:rPr>
          <w:fldChar w:fldCharType="separate"/>
        </w:r>
        <w:r w:rsidR="00A079A3">
          <w:rPr>
            <w:webHidden/>
          </w:rPr>
          <w:t>20</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74" w:history="1">
        <w:r w:rsidR="0051038E" w:rsidRPr="00364566">
          <w:rPr>
            <w:rStyle w:val="af"/>
          </w:rPr>
          <w:t xml:space="preserve">3.3.2 </w:t>
        </w:r>
        <w:r w:rsidR="0051038E" w:rsidRPr="00364566">
          <w:rPr>
            <w:rStyle w:val="af"/>
            <w:rFonts w:hint="eastAsia"/>
          </w:rPr>
          <w:t>基于用户的情感程度分析</w:t>
        </w:r>
        <w:r w:rsidR="0051038E">
          <w:rPr>
            <w:webHidden/>
          </w:rPr>
          <w:tab/>
        </w:r>
        <w:r w:rsidR="00643F33">
          <w:rPr>
            <w:webHidden/>
          </w:rPr>
          <w:fldChar w:fldCharType="begin"/>
        </w:r>
        <w:r w:rsidR="0051038E">
          <w:rPr>
            <w:webHidden/>
          </w:rPr>
          <w:instrText xml:space="preserve"> PAGEREF _Toc448091874 \h </w:instrText>
        </w:r>
        <w:r w:rsidR="00643F33">
          <w:rPr>
            <w:webHidden/>
          </w:rPr>
        </w:r>
        <w:r w:rsidR="00643F33">
          <w:rPr>
            <w:webHidden/>
          </w:rPr>
          <w:fldChar w:fldCharType="separate"/>
        </w:r>
        <w:r w:rsidR="00A079A3">
          <w:rPr>
            <w:webHidden/>
          </w:rPr>
          <w:t>21</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75" w:history="1">
        <w:r w:rsidR="0051038E" w:rsidRPr="00364566">
          <w:rPr>
            <w:rStyle w:val="af"/>
          </w:rPr>
          <w:t xml:space="preserve">3.3.3 </w:t>
        </w:r>
        <w:r w:rsidR="0051038E" w:rsidRPr="00364566">
          <w:rPr>
            <w:rStyle w:val="af"/>
            <w:rFonts w:hint="eastAsia"/>
          </w:rPr>
          <w:t>融合时间因素的好友推荐模型</w:t>
        </w:r>
        <w:r w:rsidR="0051038E">
          <w:rPr>
            <w:webHidden/>
          </w:rPr>
          <w:tab/>
        </w:r>
        <w:r w:rsidR="00643F33">
          <w:rPr>
            <w:webHidden/>
          </w:rPr>
          <w:fldChar w:fldCharType="begin"/>
        </w:r>
        <w:r w:rsidR="0051038E">
          <w:rPr>
            <w:webHidden/>
          </w:rPr>
          <w:instrText xml:space="preserve"> PAGEREF _Toc448091875 \h </w:instrText>
        </w:r>
        <w:r w:rsidR="00643F33">
          <w:rPr>
            <w:webHidden/>
          </w:rPr>
        </w:r>
        <w:r w:rsidR="00643F33">
          <w:rPr>
            <w:webHidden/>
          </w:rPr>
          <w:fldChar w:fldCharType="separate"/>
        </w:r>
        <w:r w:rsidR="00A079A3">
          <w:rPr>
            <w:webHidden/>
          </w:rPr>
          <w:t>22</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76" w:history="1">
        <w:r w:rsidR="0051038E" w:rsidRPr="00364566">
          <w:rPr>
            <w:rStyle w:val="af"/>
          </w:rPr>
          <w:t>3.4</w:t>
        </w:r>
        <w:r w:rsidR="0051038E">
          <w:rPr>
            <w:rFonts w:asciiTheme="minorHAnsi" w:eastAsiaTheme="minorEastAsia" w:hAnsiTheme="minorHAnsi" w:cstheme="minorBidi"/>
            <w:sz w:val="21"/>
            <w:szCs w:val="22"/>
          </w:rPr>
          <w:tab/>
        </w:r>
        <w:r w:rsidR="0051038E" w:rsidRPr="00364566">
          <w:rPr>
            <w:rStyle w:val="af"/>
            <w:rFonts w:hint="eastAsia"/>
          </w:rPr>
          <w:t>微博数据采集</w:t>
        </w:r>
        <w:r w:rsidR="0051038E">
          <w:rPr>
            <w:webHidden/>
          </w:rPr>
          <w:tab/>
        </w:r>
        <w:r w:rsidR="00643F33">
          <w:rPr>
            <w:webHidden/>
          </w:rPr>
          <w:fldChar w:fldCharType="begin"/>
        </w:r>
        <w:r w:rsidR="0051038E">
          <w:rPr>
            <w:webHidden/>
          </w:rPr>
          <w:instrText xml:space="preserve"> PAGEREF _Toc448091876 \h </w:instrText>
        </w:r>
        <w:r w:rsidR="00643F33">
          <w:rPr>
            <w:webHidden/>
          </w:rPr>
        </w:r>
        <w:r w:rsidR="00643F33">
          <w:rPr>
            <w:webHidden/>
          </w:rPr>
          <w:fldChar w:fldCharType="separate"/>
        </w:r>
        <w:r w:rsidR="00A079A3">
          <w:rPr>
            <w:webHidden/>
          </w:rPr>
          <w:t>25</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77" w:history="1">
        <w:r w:rsidR="0051038E" w:rsidRPr="00364566">
          <w:rPr>
            <w:rStyle w:val="af"/>
          </w:rPr>
          <w:t xml:space="preserve">3.4.1 </w:t>
        </w:r>
        <w:r w:rsidR="0051038E" w:rsidRPr="00364566">
          <w:rPr>
            <w:rStyle w:val="af"/>
            <w:rFonts w:hint="eastAsia"/>
          </w:rPr>
          <w:t>数据获取方式</w:t>
        </w:r>
        <w:r w:rsidR="0051038E">
          <w:rPr>
            <w:webHidden/>
          </w:rPr>
          <w:tab/>
        </w:r>
        <w:r w:rsidR="00643F33">
          <w:rPr>
            <w:webHidden/>
          </w:rPr>
          <w:fldChar w:fldCharType="begin"/>
        </w:r>
        <w:r w:rsidR="0051038E">
          <w:rPr>
            <w:webHidden/>
          </w:rPr>
          <w:instrText xml:space="preserve"> PAGEREF _Toc448091877 \h </w:instrText>
        </w:r>
        <w:r w:rsidR="00643F33">
          <w:rPr>
            <w:webHidden/>
          </w:rPr>
        </w:r>
        <w:r w:rsidR="00643F33">
          <w:rPr>
            <w:webHidden/>
          </w:rPr>
          <w:fldChar w:fldCharType="separate"/>
        </w:r>
        <w:r w:rsidR="00A079A3">
          <w:rPr>
            <w:webHidden/>
          </w:rPr>
          <w:t>25</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78" w:history="1">
        <w:r w:rsidR="0051038E" w:rsidRPr="00364566">
          <w:rPr>
            <w:rStyle w:val="af"/>
          </w:rPr>
          <w:t xml:space="preserve">3.4.2 </w:t>
        </w:r>
        <w:r w:rsidR="0051038E" w:rsidRPr="00364566">
          <w:rPr>
            <w:rStyle w:val="af"/>
            <w:rFonts w:hint="eastAsia"/>
          </w:rPr>
          <w:t>数据抓取</w:t>
        </w:r>
        <w:r w:rsidR="0051038E">
          <w:rPr>
            <w:webHidden/>
          </w:rPr>
          <w:tab/>
        </w:r>
        <w:r w:rsidR="00643F33">
          <w:rPr>
            <w:webHidden/>
          </w:rPr>
          <w:fldChar w:fldCharType="begin"/>
        </w:r>
        <w:r w:rsidR="0051038E">
          <w:rPr>
            <w:webHidden/>
          </w:rPr>
          <w:instrText xml:space="preserve"> PAGEREF _Toc448091878 \h </w:instrText>
        </w:r>
        <w:r w:rsidR="00643F33">
          <w:rPr>
            <w:webHidden/>
          </w:rPr>
        </w:r>
        <w:r w:rsidR="00643F33">
          <w:rPr>
            <w:webHidden/>
          </w:rPr>
          <w:fldChar w:fldCharType="separate"/>
        </w:r>
        <w:r w:rsidR="00A079A3">
          <w:rPr>
            <w:webHidden/>
          </w:rPr>
          <w:t>28</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79" w:history="1">
        <w:r w:rsidR="0051038E" w:rsidRPr="00364566">
          <w:rPr>
            <w:rStyle w:val="af"/>
          </w:rPr>
          <w:t xml:space="preserve">3.4.3 </w:t>
        </w:r>
        <w:r w:rsidR="0051038E" w:rsidRPr="00364566">
          <w:rPr>
            <w:rStyle w:val="af"/>
            <w:rFonts w:hint="eastAsia"/>
          </w:rPr>
          <w:t>微博用户分析</w:t>
        </w:r>
        <w:r w:rsidR="0051038E">
          <w:rPr>
            <w:webHidden/>
          </w:rPr>
          <w:tab/>
        </w:r>
        <w:r w:rsidR="00643F33">
          <w:rPr>
            <w:webHidden/>
          </w:rPr>
          <w:fldChar w:fldCharType="begin"/>
        </w:r>
        <w:r w:rsidR="0051038E">
          <w:rPr>
            <w:webHidden/>
          </w:rPr>
          <w:instrText xml:space="preserve"> PAGEREF _Toc448091879 \h </w:instrText>
        </w:r>
        <w:r w:rsidR="00643F33">
          <w:rPr>
            <w:webHidden/>
          </w:rPr>
        </w:r>
        <w:r w:rsidR="00643F33">
          <w:rPr>
            <w:webHidden/>
          </w:rPr>
          <w:fldChar w:fldCharType="separate"/>
        </w:r>
        <w:r w:rsidR="00A079A3">
          <w:rPr>
            <w:webHidden/>
          </w:rPr>
          <w:t>29</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80" w:history="1">
        <w:r w:rsidR="0051038E" w:rsidRPr="00364566">
          <w:rPr>
            <w:rStyle w:val="af"/>
          </w:rPr>
          <w:t>3.5</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643F33">
          <w:rPr>
            <w:webHidden/>
          </w:rPr>
          <w:fldChar w:fldCharType="begin"/>
        </w:r>
        <w:r w:rsidR="0051038E">
          <w:rPr>
            <w:webHidden/>
          </w:rPr>
          <w:instrText xml:space="preserve"> PAGEREF _Toc448091880 \h </w:instrText>
        </w:r>
        <w:r w:rsidR="00643F33">
          <w:rPr>
            <w:webHidden/>
          </w:rPr>
        </w:r>
        <w:r w:rsidR="00643F33">
          <w:rPr>
            <w:webHidden/>
          </w:rPr>
          <w:fldChar w:fldCharType="separate"/>
        </w:r>
        <w:r w:rsidR="00A079A3">
          <w:rPr>
            <w:webHidden/>
          </w:rPr>
          <w:t>30</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81" w:history="1">
        <w:r w:rsidR="0051038E" w:rsidRPr="00364566">
          <w:rPr>
            <w:rStyle w:val="af"/>
          </w:rPr>
          <w:t xml:space="preserve">3.5.1 </w:t>
        </w:r>
        <w:r w:rsidR="0051038E" w:rsidRPr="00364566">
          <w:rPr>
            <w:rStyle w:val="af"/>
            <w:rFonts w:hint="eastAsia"/>
          </w:rPr>
          <w:t>实验数据</w:t>
        </w:r>
        <w:r w:rsidR="0051038E">
          <w:rPr>
            <w:webHidden/>
          </w:rPr>
          <w:tab/>
        </w:r>
        <w:r w:rsidR="00643F33">
          <w:rPr>
            <w:webHidden/>
          </w:rPr>
          <w:fldChar w:fldCharType="begin"/>
        </w:r>
        <w:r w:rsidR="0051038E">
          <w:rPr>
            <w:webHidden/>
          </w:rPr>
          <w:instrText xml:space="preserve"> PAGEREF _Toc448091881 \h </w:instrText>
        </w:r>
        <w:r w:rsidR="00643F33">
          <w:rPr>
            <w:webHidden/>
          </w:rPr>
        </w:r>
        <w:r w:rsidR="00643F33">
          <w:rPr>
            <w:webHidden/>
          </w:rPr>
          <w:fldChar w:fldCharType="separate"/>
        </w:r>
        <w:r w:rsidR="00A079A3">
          <w:rPr>
            <w:webHidden/>
          </w:rPr>
          <w:t>30</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82" w:history="1">
        <w:r w:rsidR="0051038E" w:rsidRPr="00364566">
          <w:rPr>
            <w:rStyle w:val="af"/>
          </w:rPr>
          <w:t xml:space="preserve">3.5.2 </w:t>
        </w:r>
        <w:r w:rsidR="0051038E" w:rsidRPr="00364566">
          <w:rPr>
            <w:rStyle w:val="af"/>
            <w:rFonts w:hint="eastAsia"/>
          </w:rPr>
          <w:t>评测指标</w:t>
        </w:r>
        <w:r w:rsidR="0051038E">
          <w:rPr>
            <w:webHidden/>
          </w:rPr>
          <w:tab/>
        </w:r>
        <w:r w:rsidR="00643F33">
          <w:rPr>
            <w:webHidden/>
          </w:rPr>
          <w:fldChar w:fldCharType="begin"/>
        </w:r>
        <w:r w:rsidR="0051038E">
          <w:rPr>
            <w:webHidden/>
          </w:rPr>
          <w:instrText xml:space="preserve"> PAGEREF _Toc448091882 \h </w:instrText>
        </w:r>
        <w:r w:rsidR="00643F33">
          <w:rPr>
            <w:webHidden/>
          </w:rPr>
        </w:r>
        <w:r w:rsidR="00643F33">
          <w:rPr>
            <w:webHidden/>
          </w:rPr>
          <w:fldChar w:fldCharType="separate"/>
        </w:r>
        <w:r w:rsidR="00A079A3">
          <w:rPr>
            <w:webHidden/>
          </w:rPr>
          <w:t>31</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83" w:history="1">
        <w:r w:rsidR="0051038E" w:rsidRPr="00364566">
          <w:rPr>
            <w:rStyle w:val="af"/>
          </w:rPr>
          <w:t xml:space="preserve">3.5.3 </w:t>
        </w:r>
        <w:r w:rsidR="0051038E" w:rsidRPr="00364566">
          <w:rPr>
            <w:rStyle w:val="af"/>
            <w:rFonts w:hint="eastAsia"/>
          </w:rPr>
          <w:t>实验分析</w:t>
        </w:r>
        <w:r w:rsidR="0051038E">
          <w:rPr>
            <w:webHidden/>
          </w:rPr>
          <w:tab/>
        </w:r>
        <w:r w:rsidR="00643F33">
          <w:rPr>
            <w:webHidden/>
          </w:rPr>
          <w:fldChar w:fldCharType="begin"/>
        </w:r>
        <w:r w:rsidR="0051038E">
          <w:rPr>
            <w:webHidden/>
          </w:rPr>
          <w:instrText xml:space="preserve"> PAGEREF _Toc448091883 \h </w:instrText>
        </w:r>
        <w:r w:rsidR="00643F33">
          <w:rPr>
            <w:webHidden/>
          </w:rPr>
        </w:r>
        <w:r w:rsidR="00643F33">
          <w:rPr>
            <w:webHidden/>
          </w:rPr>
          <w:fldChar w:fldCharType="separate"/>
        </w:r>
        <w:r w:rsidR="00A079A3">
          <w:rPr>
            <w:webHidden/>
          </w:rPr>
          <w:t>31</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84" w:history="1">
        <w:r w:rsidR="0051038E" w:rsidRPr="00364566">
          <w:rPr>
            <w:rStyle w:val="af"/>
          </w:rPr>
          <w:t>3.6</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643F33">
          <w:rPr>
            <w:webHidden/>
          </w:rPr>
          <w:fldChar w:fldCharType="begin"/>
        </w:r>
        <w:r w:rsidR="0051038E">
          <w:rPr>
            <w:webHidden/>
          </w:rPr>
          <w:instrText xml:space="preserve"> PAGEREF _Toc448091884 \h </w:instrText>
        </w:r>
        <w:r w:rsidR="00643F33">
          <w:rPr>
            <w:webHidden/>
          </w:rPr>
        </w:r>
        <w:r w:rsidR="00643F33">
          <w:rPr>
            <w:webHidden/>
          </w:rPr>
          <w:fldChar w:fldCharType="separate"/>
        </w:r>
        <w:r w:rsidR="00A079A3">
          <w:rPr>
            <w:webHidden/>
          </w:rPr>
          <w:t>35</w:t>
        </w:r>
        <w:r w:rsidR="00643F33">
          <w:rPr>
            <w:webHidden/>
          </w:rPr>
          <w:fldChar w:fldCharType="end"/>
        </w:r>
      </w:hyperlink>
    </w:p>
    <w:p w:rsidR="0051038E" w:rsidRDefault="009A5714">
      <w:pPr>
        <w:pStyle w:val="10"/>
        <w:tabs>
          <w:tab w:val="left" w:pos="960"/>
        </w:tabs>
        <w:rPr>
          <w:rFonts w:asciiTheme="minorHAnsi" w:eastAsiaTheme="minorEastAsia" w:hAnsiTheme="minorHAnsi" w:cstheme="minorBidi"/>
          <w:bCs w:val="0"/>
          <w:sz w:val="21"/>
          <w:szCs w:val="22"/>
        </w:rPr>
      </w:pPr>
      <w:hyperlink w:anchor="_Toc448091885" w:history="1">
        <w:r w:rsidR="0051038E" w:rsidRPr="00364566">
          <w:rPr>
            <w:rStyle w:val="af"/>
            <w:rFonts w:hint="eastAsia"/>
          </w:rPr>
          <w:t>第</w:t>
        </w:r>
        <w:r w:rsidR="0051038E" w:rsidRPr="00364566">
          <w:rPr>
            <w:rStyle w:val="af"/>
            <w:rFonts w:hint="eastAsia"/>
          </w:rPr>
          <w:t>4</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基于交叉文本相似性和情感词典的好友推荐</w:t>
        </w:r>
        <w:r w:rsidR="0051038E">
          <w:rPr>
            <w:webHidden/>
          </w:rPr>
          <w:tab/>
        </w:r>
        <w:r w:rsidR="00643F33">
          <w:rPr>
            <w:webHidden/>
          </w:rPr>
          <w:fldChar w:fldCharType="begin"/>
        </w:r>
        <w:r w:rsidR="0051038E">
          <w:rPr>
            <w:webHidden/>
          </w:rPr>
          <w:instrText xml:space="preserve"> PAGEREF _Toc448091885 \h </w:instrText>
        </w:r>
        <w:r w:rsidR="00643F33">
          <w:rPr>
            <w:webHidden/>
          </w:rPr>
        </w:r>
        <w:r w:rsidR="00643F33">
          <w:rPr>
            <w:webHidden/>
          </w:rPr>
          <w:fldChar w:fldCharType="separate"/>
        </w:r>
        <w:r w:rsidR="00A079A3">
          <w:rPr>
            <w:webHidden/>
          </w:rPr>
          <w:t>36</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86" w:history="1">
        <w:r w:rsidR="0051038E" w:rsidRPr="00364566">
          <w:rPr>
            <w:rStyle w:val="af"/>
          </w:rPr>
          <w:t>4.1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643F33">
          <w:rPr>
            <w:webHidden/>
          </w:rPr>
          <w:fldChar w:fldCharType="begin"/>
        </w:r>
        <w:r w:rsidR="0051038E">
          <w:rPr>
            <w:webHidden/>
          </w:rPr>
          <w:instrText xml:space="preserve"> PAGEREF _Toc448091886 \h </w:instrText>
        </w:r>
        <w:r w:rsidR="00643F33">
          <w:rPr>
            <w:webHidden/>
          </w:rPr>
        </w:r>
        <w:r w:rsidR="00643F33">
          <w:rPr>
            <w:webHidden/>
          </w:rPr>
          <w:fldChar w:fldCharType="separate"/>
        </w:r>
        <w:r w:rsidR="00A079A3">
          <w:rPr>
            <w:webHidden/>
          </w:rPr>
          <w:t>36</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87" w:history="1">
        <w:r w:rsidR="0051038E" w:rsidRPr="00364566">
          <w:rPr>
            <w:rStyle w:val="af"/>
          </w:rPr>
          <w:t>4.2</w:t>
        </w:r>
        <w:r w:rsidR="0051038E">
          <w:rPr>
            <w:rFonts w:asciiTheme="minorHAnsi" w:eastAsiaTheme="minorEastAsia" w:hAnsiTheme="minorHAnsi" w:cstheme="minorBidi"/>
            <w:sz w:val="21"/>
            <w:szCs w:val="22"/>
          </w:rPr>
          <w:tab/>
        </w:r>
        <w:r w:rsidR="0051038E" w:rsidRPr="00364566">
          <w:rPr>
            <w:rStyle w:val="af"/>
            <w:rFonts w:hint="eastAsia"/>
          </w:rPr>
          <w:t>引入情感词典的情感分析</w:t>
        </w:r>
        <w:r w:rsidR="0051038E">
          <w:rPr>
            <w:webHidden/>
          </w:rPr>
          <w:tab/>
        </w:r>
        <w:r w:rsidR="00643F33">
          <w:rPr>
            <w:webHidden/>
          </w:rPr>
          <w:fldChar w:fldCharType="begin"/>
        </w:r>
        <w:r w:rsidR="0051038E">
          <w:rPr>
            <w:webHidden/>
          </w:rPr>
          <w:instrText xml:space="preserve"> PAGEREF _Toc448091887 \h </w:instrText>
        </w:r>
        <w:r w:rsidR="00643F33">
          <w:rPr>
            <w:webHidden/>
          </w:rPr>
        </w:r>
        <w:r w:rsidR="00643F33">
          <w:rPr>
            <w:webHidden/>
          </w:rPr>
          <w:fldChar w:fldCharType="separate"/>
        </w:r>
        <w:r w:rsidR="00A079A3">
          <w:rPr>
            <w:webHidden/>
          </w:rPr>
          <w:t>36</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88" w:history="1">
        <w:r w:rsidR="0051038E" w:rsidRPr="00364566">
          <w:rPr>
            <w:rStyle w:val="af"/>
          </w:rPr>
          <w:t>4.3</w:t>
        </w:r>
        <w:r w:rsidR="0051038E">
          <w:rPr>
            <w:rFonts w:asciiTheme="minorHAnsi" w:eastAsiaTheme="minorEastAsia" w:hAnsiTheme="minorHAnsi" w:cstheme="minorBidi"/>
            <w:sz w:val="21"/>
            <w:szCs w:val="22"/>
          </w:rPr>
          <w:tab/>
        </w:r>
        <w:r w:rsidR="0051038E" w:rsidRPr="00364566">
          <w:rPr>
            <w:rStyle w:val="af"/>
            <w:rFonts w:hint="eastAsia"/>
          </w:rPr>
          <w:t>融合文本语义和情感分析的好友推荐</w:t>
        </w:r>
        <w:r w:rsidR="0051038E">
          <w:rPr>
            <w:webHidden/>
          </w:rPr>
          <w:tab/>
        </w:r>
        <w:r w:rsidR="00643F33">
          <w:rPr>
            <w:webHidden/>
          </w:rPr>
          <w:fldChar w:fldCharType="begin"/>
        </w:r>
        <w:r w:rsidR="0051038E">
          <w:rPr>
            <w:webHidden/>
          </w:rPr>
          <w:instrText xml:space="preserve"> PAGEREF _Toc448091888 \h </w:instrText>
        </w:r>
        <w:r w:rsidR="00643F33">
          <w:rPr>
            <w:webHidden/>
          </w:rPr>
        </w:r>
        <w:r w:rsidR="00643F33">
          <w:rPr>
            <w:webHidden/>
          </w:rPr>
          <w:fldChar w:fldCharType="separate"/>
        </w:r>
        <w:r w:rsidR="00A079A3">
          <w:rPr>
            <w:webHidden/>
          </w:rPr>
          <w:t>37</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89" w:history="1">
        <w:r w:rsidR="0051038E" w:rsidRPr="00364566">
          <w:rPr>
            <w:rStyle w:val="af"/>
          </w:rPr>
          <w:t>4.4</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643F33">
          <w:rPr>
            <w:webHidden/>
          </w:rPr>
          <w:fldChar w:fldCharType="begin"/>
        </w:r>
        <w:r w:rsidR="0051038E">
          <w:rPr>
            <w:webHidden/>
          </w:rPr>
          <w:instrText xml:space="preserve"> PAGEREF _Toc448091889 \h </w:instrText>
        </w:r>
        <w:r w:rsidR="00643F33">
          <w:rPr>
            <w:webHidden/>
          </w:rPr>
        </w:r>
        <w:r w:rsidR="00643F33">
          <w:rPr>
            <w:webHidden/>
          </w:rPr>
          <w:fldChar w:fldCharType="separate"/>
        </w:r>
        <w:r w:rsidR="00A079A3">
          <w:rPr>
            <w:webHidden/>
          </w:rPr>
          <w:t>40</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90" w:history="1">
        <w:r w:rsidR="0051038E" w:rsidRPr="00364566">
          <w:rPr>
            <w:rStyle w:val="af"/>
          </w:rPr>
          <w:t xml:space="preserve">4.4.1 </w:t>
        </w:r>
        <w:r w:rsidR="0051038E" w:rsidRPr="00364566">
          <w:rPr>
            <w:rStyle w:val="af"/>
            <w:rFonts w:hint="eastAsia"/>
          </w:rPr>
          <w:t>数据集</w:t>
        </w:r>
        <w:r w:rsidR="0051038E">
          <w:rPr>
            <w:webHidden/>
          </w:rPr>
          <w:tab/>
        </w:r>
        <w:r w:rsidR="00643F33">
          <w:rPr>
            <w:webHidden/>
          </w:rPr>
          <w:fldChar w:fldCharType="begin"/>
        </w:r>
        <w:r w:rsidR="0051038E">
          <w:rPr>
            <w:webHidden/>
          </w:rPr>
          <w:instrText xml:space="preserve"> PAGEREF _Toc448091890 \h </w:instrText>
        </w:r>
        <w:r w:rsidR="00643F33">
          <w:rPr>
            <w:webHidden/>
          </w:rPr>
        </w:r>
        <w:r w:rsidR="00643F33">
          <w:rPr>
            <w:webHidden/>
          </w:rPr>
          <w:fldChar w:fldCharType="separate"/>
        </w:r>
        <w:r w:rsidR="00A079A3">
          <w:rPr>
            <w:webHidden/>
          </w:rPr>
          <w:t>40</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91" w:history="1">
        <w:r w:rsidR="0051038E" w:rsidRPr="00364566">
          <w:rPr>
            <w:rStyle w:val="af"/>
          </w:rPr>
          <w:t xml:space="preserve">4.4.2 </w:t>
        </w:r>
        <w:r w:rsidR="0051038E" w:rsidRPr="00364566">
          <w:rPr>
            <w:rStyle w:val="af"/>
            <w:rFonts w:hint="eastAsia"/>
          </w:rPr>
          <w:t>评价指标</w:t>
        </w:r>
        <w:r w:rsidR="0051038E">
          <w:rPr>
            <w:webHidden/>
          </w:rPr>
          <w:tab/>
        </w:r>
        <w:r w:rsidR="00643F33">
          <w:rPr>
            <w:webHidden/>
          </w:rPr>
          <w:fldChar w:fldCharType="begin"/>
        </w:r>
        <w:r w:rsidR="0051038E">
          <w:rPr>
            <w:webHidden/>
          </w:rPr>
          <w:instrText xml:space="preserve"> PAGEREF _Toc448091891 \h </w:instrText>
        </w:r>
        <w:r w:rsidR="00643F33">
          <w:rPr>
            <w:webHidden/>
          </w:rPr>
        </w:r>
        <w:r w:rsidR="00643F33">
          <w:rPr>
            <w:webHidden/>
          </w:rPr>
          <w:fldChar w:fldCharType="separate"/>
        </w:r>
        <w:r w:rsidR="00A079A3">
          <w:rPr>
            <w:webHidden/>
          </w:rPr>
          <w:t>41</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92" w:history="1">
        <w:r w:rsidR="0051038E" w:rsidRPr="00364566">
          <w:rPr>
            <w:rStyle w:val="af"/>
          </w:rPr>
          <w:t xml:space="preserve">4.4.3 </w:t>
        </w:r>
        <w:r w:rsidR="0051038E" w:rsidRPr="00364566">
          <w:rPr>
            <w:rStyle w:val="af"/>
            <w:rFonts w:hint="eastAsia"/>
          </w:rPr>
          <w:t>实验分析</w:t>
        </w:r>
        <w:r w:rsidR="0051038E">
          <w:rPr>
            <w:webHidden/>
          </w:rPr>
          <w:tab/>
        </w:r>
        <w:r w:rsidR="00643F33">
          <w:rPr>
            <w:webHidden/>
          </w:rPr>
          <w:fldChar w:fldCharType="begin"/>
        </w:r>
        <w:r w:rsidR="0051038E">
          <w:rPr>
            <w:webHidden/>
          </w:rPr>
          <w:instrText xml:space="preserve"> PAGEREF _Toc448091892 \h </w:instrText>
        </w:r>
        <w:r w:rsidR="00643F33">
          <w:rPr>
            <w:webHidden/>
          </w:rPr>
        </w:r>
        <w:r w:rsidR="00643F33">
          <w:rPr>
            <w:webHidden/>
          </w:rPr>
          <w:fldChar w:fldCharType="separate"/>
        </w:r>
        <w:r w:rsidR="00A079A3">
          <w:rPr>
            <w:webHidden/>
          </w:rPr>
          <w:t>41</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93" w:history="1">
        <w:r w:rsidR="0051038E" w:rsidRPr="00364566">
          <w:rPr>
            <w:rStyle w:val="af"/>
          </w:rPr>
          <w:t>4.5</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643F33">
          <w:rPr>
            <w:webHidden/>
          </w:rPr>
          <w:fldChar w:fldCharType="begin"/>
        </w:r>
        <w:r w:rsidR="0051038E">
          <w:rPr>
            <w:webHidden/>
          </w:rPr>
          <w:instrText xml:space="preserve"> PAGEREF _Toc448091893 \h </w:instrText>
        </w:r>
        <w:r w:rsidR="00643F33">
          <w:rPr>
            <w:webHidden/>
          </w:rPr>
        </w:r>
        <w:r w:rsidR="00643F33">
          <w:rPr>
            <w:webHidden/>
          </w:rPr>
          <w:fldChar w:fldCharType="separate"/>
        </w:r>
        <w:r w:rsidR="00A079A3">
          <w:rPr>
            <w:webHidden/>
          </w:rPr>
          <w:t>43</w:t>
        </w:r>
        <w:r w:rsidR="00643F33">
          <w:rPr>
            <w:webHidden/>
          </w:rPr>
          <w:fldChar w:fldCharType="end"/>
        </w:r>
      </w:hyperlink>
    </w:p>
    <w:p w:rsidR="0051038E" w:rsidRDefault="009A5714">
      <w:pPr>
        <w:pStyle w:val="10"/>
        <w:tabs>
          <w:tab w:val="left" w:pos="960"/>
        </w:tabs>
        <w:rPr>
          <w:rFonts w:asciiTheme="minorHAnsi" w:eastAsiaTheme="minorEastAsia" w:hAnsiTheme="minorHAnsi" w:cstheme="minorBidi"/>
          <w:bCs w:val="0"/>
          <w:sz w:val="21"/>
          <w:szCs w:val="22"/>
        </w:rPr>
      </w:pPr>
      <w:hyperlink w:anchor="_Toc448091894" w:history="1">
        <w:r w:rsidR="0051038E" w:rsidRPr="00364566">
          <w:rPr>
            <w:rStyle w:val="af"/>
            <w:rFonts w:hint="eastAsia"/>
          </w:rPr>
          <w:t>第</w:t>
        </w:r>
        <w:r w:rsidR="0051038E" w:rsidRPr="00364566">
          <w:rPr>
            <w:rStyle w:val="af"/>
            <w:rFonts w:hint="eastAsia"/>
          </w:rPr>
          <w:t>5</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融合文本语义和情感分析的好友推荐系统</w:t>
        </w:r>
        <w:r w:rsidR="0051038E">
          <w:rPr>
            <w:webHidden/>
          </w:rPr>
          <w:tab/>
        </w:r>
        <w:r w:rsidR="00643F33">
          <w:rPr>
            <w:webHidden/>
          </w:rPr>
          <w:fldChar w:fldCharType="begin"/>
        </w:r>
        <w:r w:rsidR="0051038E">
          <w:rPr>
            <w:webHidden/>
          </w:rPr>
          <w:instrText xml:space="preserve"> PAGEREF _Toc448091894 \h </w:instrText>
        </w:r>
        <w:r w:rsidR="00643F33">
          <w:rPr>
            <w:webHidden/>
          </w:rPr>
        </w:r>
        <w:r w:rsidR="00643F33">
          <w:rPr>
            <w:webHidden/>
          </w:rPr>
          <w:fldChar w:fldCharType="separate"/>
        </w:r>
        <w:r w:rsidR="00A079A3">
          <w:rPr>
            <w:webHidden/>
          </w:rPr>
          <w:t>44</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95" w:history="1">
        <w:r w:rsidR="0051038E" w:rsidRPr="00364566">
          <w:rPr>
            <w:rStyle w:val="af"/>
          </w:rPr>
          <w:t>5.1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643F33">
          <w:rPr>
            <w:webHidden/>
          </w:rPr>
          <w:fldChar w:fldCharType="begin"/>
        </w:r>
        <w:r w:rsidR="0051038E">
          <w:rPr>
            <w:webHidden/>
          </w:rPr>
          <w:instrText xml:space="preserve"> PAGEREF _Toc448091895 \h </w:instrText>
        </w:r>
        <w:r w:rsidR="00643F33">
          <w:rPr>
            <w:webHidden/>
          </w:rPr>
        </w:r>
        <w:r w:rsidR="00643F33">
          <w:rPr>
            <w:webHidden/>
          </w:rPr>
          <w:fldChar w:fldCharType="separate"/>
        </w:r>
        <w:r w:rsidR="00A079A3">
          <w:rPr>
            <w:webHidden/>
          </w:rPr>
          <w:t>44</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96" w:history="1">
        <w:r w:rsidR="0051038E" w:rsidRPr="00364566">
          <w:rPr>
            <w:rStyle w:val="af"/>
          </w:rPr>
          <w:t>5.2</w:t>
        </w:r>
        <w:r w:rsidR="0051038E">
          <w:rPr>
            <w:rFonts w:asciiTheme="minorHAnsi" w:eastAsiaTheme="minorEastAsia" w:hAnsiTheme="minorHAnsi" w:cstheme="minorBidi"/>
            <w:sz w:val="21"/>
            <w:szCs w:val="22"/>
          </w:rPr>
          <w:tab/>
        </w:r>
        <w:r w:rsidR="0051038E" w:rsidRPr="00364566">
          <w:rPr>
            <w:rStyle w:val="af"/>
            <w:rFonts w:hint="eastAsia"/>
          </w:rPr>
          <w:t>特征提取及需求分析</w:t>
        </w:r>
        <w:r w:rsidR="0051038E">
          <w:rPr>
            <w:webHidden/>
          </w:rPr>
          <w:tab/>
        </w:r>
        <w:r w:rsidR="00643F33">
          <w:rPr>
            <w:webHidden/>
          </w:rPr>
          <w:fldChar w:fldCharType="begin"/>
        </w:r>
        <w:r w:rsidR="0051038E">
          <w:rPr>
            <w:webHidden/>
          </w:rPr>
          <w:instrText xml:space="preserve"> PAGEREF _Toc448091896 \h </w:instrText>
        </w:r>
        <w:r w:rsidR="00643F33">
          <w:rPr>
            <w:webHidden/>
          </w:rPr>
        </w:r>
        <w:r w:rsidR="00643F33">
          <w:rPr>
            <w:webHidden/>
          </w:rPr>
          <w:fldChar w:fldCharType="separate"/>
        </w:r>
        <w:r w:rsidR="00A079A3">
          <w:rPr>
            <w:webHidden/>
          </w:rPr>
          <w:t>45</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897" w:history="1">
        <w:r w:rsidR="0051038E" w:rsidRPr="00364566">
          <w:rPr>
            <w:rStyle w:val="af"/>
          </w:rPr>
          <w:t>5.3</w:t>
        </w:r>
        <w:r w:rsidR="0051038E">
          <w:rPr>
            <w:rFonts w:asciiTheme="minorHAnsi" w:eastAsiaTheme="minorEastAsia" w:hAnsiTheme="minorHAnsi" w:cstheme="minorBidi"/>
            <w:sz w:val="21"/>
            <w:szCs w:val="22"/>
          </w:rPr>
          <w:tab/>
        </w:r>
        <w:r w:rsidR="0051038E" w:rsidRPr="00364566">
          <w:rPr>
            <w:rStyle w:val="af"/>
            <w:rFonts w:hint="eastAsia"/>
          </w:rPr>
          <w:t>好友推荐系统的设计与实现</w:t>
        </w:r>
        <w:r w:rsidR="0051038E">
          <w:rPr>
            <w:webHidden/>
          </w:rPr>
          <w:tab/>
        </w:r>
        <w:r w:rsidR="00643F33">
          <w:rPr>
            <w:webHidden/>
          </w:rPr>
          <w:fldChar w:fldCharType="begin"/>
        </w:r>
        <w:r w:rsidR="0051038E">
          <w:rPr>
            <w:webHidden/>
          </w:rPr>
          <w:instrText xml:space="preserve"> PAGEREF _Toc448091897 \h </w:instrText>
        </w:r>
        <w:r w:rsidR="00643F33">
          <w:rPr>
            <w:webHidden/>
          </w:rPr>
        </w:r>
        <w:r w:rsidR="00643F33">
          <w:rPr>
            <w:webHidden/>
          </w:rPr>
          <w:fldChar w:fldCharType="separate"/>
        </w:r>
        <w:r w:rsidR="00A079A3">
          <w:rPr>
            <w:webHidden/>
          </w:rPr>
          <w:t>45</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98" w:history="1">
        <w:r w:rsidR="0051038E" w:rsidRPr="00364566">
          <w:rPr>
            <w:rStyle w:val="af"/>
          </w:rPr>
          <w:t xml:space="preserve">5.3.1 </w:t>
        </w:r>
        <w:r w:rsidR="0051038E" w:rsidRPr="00364566">
          <w:rPr>
            <w:rStyle w:val="af"/>
            <w:rFonts w:hint="eastAsia"/>
          </w:rPr>
          <w:t>总体设计</w:t>
        </w:r>
        <w:r w:rsidR="0051038E">
          <w:rPr>
            <w:webHidden/>
          </w:rPr>
          <w:tab/>
        </w:r>
        <w:r w:rsidR="00643F33">
          <w:rPr>
            <w:webHidden/>
          </w:rPr>
          <w:fldChar w:fldCharType="begin"/>
        </w:r>
        <w:r w:rsidR="0051038E">
          <w:rPr>
            <w:webHidden/>
          </w:rPr>
          <w:instrText xml:space="preserve"> PAGEREF _Toc448091898 \h </w:instrText>
        </w:r>
        <w:r w:rsidR="00643F33">
          <w:rPr>
            <w:webHidden/>
          </w:rPr>
        </w:r>
        <w:r w:rsidR="00643F33">
          <w:rPr>
            <w:webHidden/>
          </w:rPr>
          <w:fldChar w:fldCharType="separate"/>
        </w:r>
        <w:r w:rsidR="00A079A3">
          <w:rPr>
            <w:webHidden/>
          </w:rPr>
          <w:t>45</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899" w:history="1">
        <w:r w:rsidR="0051038E" w:rsidRPr="00364566">
          <w:rPr>
            <w:rStyle w:val="af"/>
          </w:rPr>
          <w:t xml:space="preserve">5.3.2 </w:t>
        </w:r>
        <w:r w:rsidR="0051038E" w:rsidRPr="00364566">
          <w:rPr>
            <w:rStyle w:val="af"/>
            <w:rFonts w:hint="eastAsia"/>
          </w:rPr>
          <w:t>好友推荐模块</w:t>
        </w:r>
        <w:r w:rsidR="0051038E">
          <w:rPr>
            <w:webHidden/>
          </w:rPr>
          <w:tab/>
        </w:r>
        <w:r w:rsidR="00643F33">
          <w:rPr>
            <w:webHidden/>
          </w:rPr>
          <w:fldChar w:fldCharType="begin"/>
        </w:r>
        <w:r w:rsidR="0051038E">
          <w:rPr>
            <w:webHidden/>
          </w:rPr>
          <w:instrText xml:space="preserve"> PAGEREF _Toc448091899 \h </w:instrText>
        </w:r>
        <w:r w:rsidR="00643F33">
          <w:rPr>
            <w:webHidden/>
          </w:rPr>
        </w:r>
        <w:r w:rsidR="00643F33">
          <w:rPr>
            <w:webHidden/>
          </w:rPr>
          <w:fldChar w:fldCharType="separate"/>
        </w:r>
        <w:r w:rsidR="00A079A3">
          <w:rPr>
            <w:webHidden/>
          </w:rPr>
          <w:t>47</w:t>
        </w:r>
        <w:r w:rsidR="00643F33">
          <w:rPr>
            <w:webHidden/>
          </w:rPr>
          <w:fldChar w:fldCharType="end"/>
        </w:r>
      </w:hyperlink>
    </w:p>
    <w:p w:rsidR="0051038E" w:rsidRDefault="009A5714">
      <w:pPr>
        <w:pStyle w:val="30"/>
        <w:rPr>
          <w:rFonts w:asciiTheme="minorHAnsi" w:eastAsiaTheme="minorEastAsia" w:hAnsiTheme="minorHAnsi" w:cstheme="minorBidi"/>
          <w:iCs w:val="0"/>
          <w:sz w:val="21"/>
          <w:szCs w:val="22"/>
        </w:rPr>
      </w:pPr>
      <w:hyperlink w:anchor="_Toc448091900" w:history="1">
        <w:r w:rsidR="0051038E" w:rsidRPr="00364566">
          <w:rPr>
            <w:rStyle w:val="af"/>
          </w:rPr>
          <w:t xml:space="preserve">5.3.3 </w:t>
        </w:r>
        <w:r w:rsidR="0051038E" w:rsidRPr="00364566">
          <w:rPr>
            <w:rStyle w:val="af"/>
            <w:rFonts w:hint="eastAsia"/>
          </w:rPr>
          <w:t>界面显示模块</w:t>
        </w:r>
        <w:r w:rsidR="0051038E">
          <w:rPr>
            <w:webHidden/>
          </w:rPr>
          <w:tab/>
        </w:r>
        <w:r w:rsidR="00643F33">
          <w:rPr>
            <w:webHidden/>
          </w:rPr>
          <w:fldChar w:fldCharType="begin"/>
        </w:r>
        <w:r w:rsidR="0051038E">
          <w:rPr>
            <w:webHidden/>
          </w:rPr>
          <w:instrText xml:space="preserve"> PAGEREF _Toc448091900 \h </w:instrText>
        </w:r>
        <w:r w:rsidR="00643F33">
          <w:rPr>
            <w:webHidden/>
          </w:rPr>
        </w:r>
        <w:r w:rsidR="00643F33">
          <w:rPr>
            <w:webHidden/>
          </w:rPr>
          <w:fldChar w:fldCharType="separate"/>
        </w:r>
        <w:r w:rsidR="00A079A3">
          <w:rPr>
            <w:webHidden/>
          </w:rPr>
          <w:t>48</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901" w:history="1">
        <w:r w:rsidR="0051038E" w:rsidRPr="00364566">
          <w:rPr>
            <w:rStyle w:val="af"/>
          </w:rPr>
          <w:t>5.4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643F33">
          <w:rPr>
            <w:webHidden/>
          </w:rPr>
          <w:fldChar w:fldCharType="begin"/>
        </w:r>
        <w:r w:rsidR="0051038E">
          <w:rPr>
            <w:webHidden/>
          </w:rPr>
          <w:instrText xml:space="preserve"> PAGEREF _Toc448091901 \h </w:instrText>
        </w:r>
        <w:r w:rsidR="00643F33">
          <w:rPr>
            <w:webHidden/>
          </w:rPr>
        </w:r>
        <w:r w:rsidR="00643F33">
          <w:rPr>
            <w:webHidden/>
          </w:rPr>
          <w:fldChar w:fldCharType="separate"/>
        </w:r>
        <w:r w:rsidR="00A079A3">
          <w:rPr>
            <w:webHidden/>
          </w:rPr>
          <w:t>50</w:t>
        </w:r>
        <w:r w:rsidR="00643F33">
          <w:rPr>
            <w:webHidden/>
          </w:rPr>
          <w:fldChar w:fldCharType="end"/>
        </w:r>
      </w:hyperlink>
    </w:p>
    <w:p w:rsidR="0051038E" w:rsidRDefault="009A5714">
      <w:pPr>
        <w:pStyle w:val="10"/>
        <w:tabs>
          <w:tab w:val="left" w:pos="960"/>
        </w:tabs>
        <w:rPr>
          <w:rFonts w:asciiTheme="minorHAnsi" w:eastAsiaTheme="minorEastAsia" w:hAnsiTheme="minorHAnsi" w:cstheme="minorBidi"/>
          <w:bCs w:val="0"/>
          <w:sz w:val="21"/>
          <w:szCs w:val="22"/>
        </w:rPr>
      </w:pPr>
      <w:hyperlink w:anchor="_Toc448091902" w:history="1">
        <w:r w:rsidR="0051038E" w:rsidRPr="00364566">
          <w:rPr>
            <w:rStyle w:val="af"/>
            <w:rFonts w:hint="eastAsia"/>
          </w:rPr>
          <w:t>第</w:t>
        </w:r>
        <w:r w:rsidR="0051038E" w:rsidRPr="00364566">
          <w:rPr>
            <w:rStyle w:val="af"/>
            <w:rFonts w:hint="eastAsia"/>
          </w:rPr>
          <w:t>6</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总结和展望</w:t>
        </w:r>
        <w:r w:rsidR="0051038E">
          <w:rPr>
            <w:webHidden/>
          </w:rPr>
          <w:tab/>
        </w:r>
        <w:r w:rsidR="00643F33">
          <w:rPr>
            <w:webHidden/>
          </w:rPr>
          <w:fldChar w:fldCharType="begin"/>
        </w:r>
        <w:r w:rsidR="0051038E">
          <w:rPr>
            <w:webHidden/>
          </w:rPr>
          <w:instrText xml:space="preserve"> PAGEREF _Toc448091902 \h </w:instrText>
        </w:r>
        <w:r w:rsidR="00643F33">
          <w:rPr>
            <w:webHidden/>
          </w:rPr>
        </w:r>
        <w:r w:rsidR="00643F33">
          <w:rPr>
            <w:webHidden/>
          </w:rPr>
          <w:fldChar w:fldCharType="separate"/>
        </w:r>
        <w:r w:rsidR="00A079A3">
          <w:rPr>
            <w:webHidden/>
          </w:rPr>
          <w:t>51</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903" w:history="1">
        <w:r w:rsidR="0051038E" w:rsidRPr="00364566">
          <w:rPr>
            <w:rStyle w:val="af"/>
          </w:rPr>
          <w:t>6.1</w:t>
        </w:r>
        <w:r w:rsidR="0051038E">
          <w:rPr>
            <w:rFonts w:asciiTheme="minorHAnsi" w:eastAsiaTheme="minorEastAsia" w:hAnsiTheme="minorHAnsi" w:cstheme="minorBidi"/>
            <w:sz w:val="21"/>
            <w:szCs w:val="22"/>
          </w:rPr>
          <w:tab/>
        </w:r>
        <w:r w:rsidR="0051038E" w:rsidRPr="00364566">
          <w:rPr>
            <w:rStyle w:val="af"/>
            <w:rFonts w:hint="eastAsia"/>
          </w:rPr>
          <w:t>工作总结</w:t>
        </w:r>
        <w:r w:rsidR="0051038E">
          <w:rPr>
            <w:webHidden/>
          </w:rPr>
          <w:tab/>
        </w:r>
        <w:r w:rsidR="00643F33">
          <w:rPr>
            <w:webHidden/>
          </w:rPr>
          <w:fldChar w:fldCharType="begin"/>
        </w:r>
        <w:r w:rsidR="0051038E">
          <w:rPr>
            <w:webHidden/>
          </w:rPr>
          <w:instrText xml:space="preserve"> PAGEREF _Toc448091903 \h </w:instrText>
        </w:r>
        <w:r w:rsidR="00643F33">
          <w:rPr>
            <w:webHidden/>
          </w:rPr>
        </w:r>
        <w:r w:rsidR="00643F33">
          <w:rPr>
            <w:webHidden/>
          </w:rPr>
          <w:fldChar w:fldCharType="separate"/>
        </w:r>
        <w:r w:rsidR="00A079A3">
          <w:rPr>
            <w:webHidden/>
          </w:rPr>
          <w:t>51</w:t>
        </w:r>
        <w:r w:rsidR="00643F33">
          <w:rPr>
            <w:webHidden/>
          </w:rPr>
          <w:fldChar w:fldCharType="end"/>
        </w:r>
      </w:hyperlink>
    </w:p>
    <w:p w:rsidR="0051038E" w:rsidRDefault="009A5714" w:rsidP="00C01910">
      <w:pPr>
        <w:pStyle w:val="20"/>
        <w:tabs>
          <w:tab w:val="left" w:pos="964"/>
        </w:tabs>
        <w:rPr>
          <w:rFonts w:asciiTheme="minorHAnsi" w:eastAsiaTheme="minorEastAsia" w:hAnsiTheme="minorHAnsi" w:cstheme="minorBidi"/>
          <w:sz w:val="21"/>
          <w:szCs w:val="22"/>
        </w:rPr>
      </w:pPr>
      <w:hyperlink w:anchor="_Toc448091904" w:history="1">
        <w:r w:rsidR="0051038E" w:rsidRPr="00364566">
          <w:rPr>
            <w:rStyle w:val="af"/>
          </w:rPr>
          <w:t>6.2</w:t>
        </w:r>
        <w:r w:rsidR="0051038E">
          <w:rPr>
            <w:rFonts w:asciiTheme="minorHAnsi" w:eastAsiaTheme="minorEastAsia" w:hAnsiTheme="minorHAnsi" w:cstheme="minorBidi"/>
            <w:sz w:val="21"/>
            <w:szCs w:val="22"/>
          </w:rPr>
          <w:tab/>
        </w:r>
        <w:r w:rsidR="0051038E" w:rsidRPr="00364566">
          <w:rPr>
            <w:rStyle w:val="af"/>
            <w:rFonts w:hint="eastAsia"/>
          </w:rPr>
          <w:t>不足与展望</w:t>
        </w:r>
        <w:r w:rsidR="0051038E">
          <w:rPr>
            <w:webHidden/>
          </w:rPr>
          <w:tab/>
        </w:r>
        <w:r w:rsidR="00643F33">
          <w:rPr>
            <w:webHidden/>
          </w:rPr>
          <w:fldChar w:fldCharType="begin"/>
        </w:r>
        <w:r w:rsidR="0051038E">
          <w:rPr>
            <w:webHidden/>
          </w:rPr>
          <w:instrText xml:space="preserve"> PAGEREF _Toc448091904 \h </w:instrText>
        </w:r>
        <w:r w:rsidR="00643F33">
          <w:rPr>
            <w:webHidden/>
          </w:rPr>
        </w:r>
        <w:r w:rsidR="00643F33">
          <w:rPr>
            <w:webHidden/>
          </w:rPr>
          <w:fldChar w:fldCharType="separate"/>
        </w:r>
        <w:r w:rsidR="00A079A3">
          <w:rPr>
            <w:webHidden/>
          </w:rPr>
          <w:t>52</w:t>
        </w:r>
        <w:r w:rsidR="00643F33">
          <w:rPr>
            <w:webHidden/>
          </w:rPr>
          <w:fldChar w:fldCharType="end"/>
        </w:r>
      </w:hyperlink>
    </w:p>
    <w:p w:rsidR="0051038E" w:rsidRDefault="009A5714">
      <w:pPr>
        <w:pStyle w:val="10"/>
        <w:rPr>
          <w:rFonts w:asciiTheme="minorHAnsi" w:eastAsiaTheme="minorEastAsia" w:hAnsiTheme="minorHAnsi" w:cstheme="minorBidi"/>
          <w:bCs w:val="0"/>
          <w:sz w:val="21"/>
          <w:szCs w:val="22"/>
        </w:rPr>
      </w:pPr>
      <w:hyperlink w:anchor="_Toc448091905" w:history="1">
        <w:r w:rsidR="0051038E" w:rsidRPr="00364566">
          <w:rPr>
            <w:rStyle w:val="af"/>
            <w:rFonts w:hint="eastAsia"/>
          </w:rPr>
          <w:t>参考文献</w:t>
        </w:r>
        <w:r w:rsidR="0051038E">
          <w:rPr>
            <w:webHidden/>
          </w:rPr>
          <w:tab/>
        </w:r>
        <w:r w:rsidR="00643F33">
          <w:rPr>
            <w:webHidden/>
          </w:rPr>
          <w:fldChar w:fldCharType="begin"/>
        </w:r>
        <w:r w:rsidR="0051038E">
          <w:rPr>
            <w:webHidden/>
          </w:rPr>
          <w:instrText xml:space="preserve"> PAGEREF _Toc448091905 \h </w:instrText>
        </w:r>
        <w:r w:rsidR="00643F33">
          <w:rPr>
            <w:webHidden/>
          </w:rPr>
        </w:r>
        <w:r w:rsidR="00643F33">
          <w:rPr>
            <w:webHidden/>
          </w:rPr>
          <w:fldChar w:fldCharType="separate"/>
        </w:r>
        <w:r w:rsidR="00A079A3">
          <w:rPr>
            <w:webHidden/>
          </w:rPr>
          <w:t>54</w:t>
        </w:r>
        <w:r w:rsidR="00643F33">
          <w:rPr>
            <w:webHidden/>
          </w:rPr>
          <w:fldChar w:fldCharType="end"/>
        </w:r>
      </w:hyperlink>
    </w:p>
    <w:p w:rsidR="0051038E" w:rsidRDefault="009A5714">
      <w:pPr>
        <w:pStyle w:val="10"/>
        <w:rPr>
          <w:rFonts w:asciiTheme="minorHAnsi" w:eastAsiaTheme="minorEastAsia" w:hAnsiTheme="minorHAnsi" w:cstheme="minorBidi"/>
          <w:bCs w:val="0"/>
          <w:sz w:val="21"/>
          <w:szCs w:val="22"/>
        </w:rPr>
      </w:pPr>
      <w:hyperlink w:anchor="_Toc448091906" w:history="1">
        <w:r w:rsidR="0051038E" w:rsidRPr="00364566">
          <w:rPr>
            <w:rStyle w:val="af"/>
            <w:rFonts w:hint="eastAsia"/>
          </w:rPr>
          <w:t>致谢</w:t>
        </w:r>
        <w:r w:rsidR="0051038E">
          <w:rPr>
            <w:webHidden/>
          </w:rPr>
          <w:tab/>
        </w:r>
        <w:r w:rsidR="00643F33">
          <w:rPr>
            <w:webHidden/>
          </w:rPr>
          <w:fldChar w:fldCharType="begin"/>
        </w:r>
        <w:r w:rsidR="0051038E">
          <w:rPr>
            <w:webHidden/>
          </w:rPr>
          <w:instrText xml:space="preserve"> PAGEREF _Toc448091906 \h </w:instrText>
        </w:r>
        <w:r w:rsidR="00643F33">
          <w:rPr>
            <w:webHidden/>
          </w:rPr>
        </w:r>
        <w:r w:rsidR="00643F33">
          <w:rPr>
            <w:webHidden/>
          </w:rPr>
          <w:fldChar w:fldCharType="separate"/>
        </w:r>
        <w:r w:rsidR="00A079A3">
          <w:rPr>
            <w:webHidden/>
          </w:rPr>
          <w:t>58</w:t>
        </w:r>
        <w:r w:rsidR="00643F33">
          <w:rPr>
            <w:webHidden/>
          </w:rPr>
          <w:fldChar w:fldCharType="end"/>
        </w:r>
      </w:hyperlink>
    </w:p>
    <w:p w:rsidR="0051038E" w:rsidRDefault="009A5714">
      <w:pPr>
        <w:pStyle w:val="10"/>
        <w:rPr>
          <w:rFonts w:asciiTheme="minorHAnsi" w:eastAsiaTheme="minorEastAsia" w:hAnsiTheme="minorHAnsi" w:cstheme="minorBidi"/>
          <w:bCs w:val="0"/>
          <w:sz w:val="21"/>
          <w:szCs w:val="22"/>
        </w:rPr>
      </w:pPr>
      <w:hyperlink w:anchor="_Toc448091907" w:history="1">
        <w:r w:rsidR="0051038E" w:rsidRPr="00364566">
          <w:rPr>
            <w:rStyle w:val="af"/>
            <w:rFonts w:hint="eastAsia"/>
          </w:rPr>
          <w:t>攻读硕士学位期间从事的科研工作及取得的成果</w:t>
        </w:r>
        <w:r w:rsidR="0051038E">
          <w:rPr>
            <w:webHidden/>
          </w:rPr>
          <w:tab/>
        </w:r>
        <w:r w:rsidR="00643F33">
          <w:rPr>
            <w:webHidden/>
          </w:rPr>
          <w:fldChar w:fldCharType="begin"/>
        </w:r>
        <w:r w:rsidR="0051038E">
          <w:rPr>
            <w:webHidden/>
          </w:rPr>
          <w:instrText xml:space="preserve"> PAGEREF _Toc448091907 \h </w:instrText>
        </w:r>
        <w:r w:rsidR="00643F33">
          <w:rPr>
            <w:webHidden/>
          </w:rPr>
        </w:r>
        <w:r w:rsidR="00643F33">
          <w:rPr>
            <w:webHidden/>
          </w:rPr>
          <w:fldChar w:fldCharType="separate"/>
        </w:r>
        <w:r w:rsidR="00A079A3">
          <w:rPr>
            <w:webHidden/>
          </w:rPr>
          <w:t>59</w:t>
        </w:r>
        <w:r w:rsidR="00643F33">
          <w:rPr>
            <w:webHidden/>
          </w:rPr>
          <w:fldChar w:fldCharType="end"/>
        </w:r>
      </w:hyperlink>
    </w:p>
    <w:p w:rsidR="00B1686D" w:rsidRDefault="00643F33" w:rsidP="00CC5BBC">
      <w:pPr>
        <w:pStyle w:val="10"/>
      </w:pPr>
      <w:r>
        <w:rPr>
          <w:bCs w:val="0"/>
        </w:rPr>
        <w:fldChar w:fldCharType="end"/>
      </w:r>
      <w:bookmarkStart w:id="52" w:name="_Toc320015433"/>
      <w:bookmarkStart w:id="53" w:name="_Toc325546477"/>
      <w:bookmarkEnd w:id="51"/>
    </w:p>
    <w:p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091850"/>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rsidTr="00835BCE">
        <w:tc>
          <w:tcPr>
            <w:tcW w:w="1809" w:type="dxa"/>
          </w:tcPr>
          <w:p w:rsidR="00504A25" w:rsidRDefault="000F414C" w:rsidP="00F3574F">
            <w:r>
              <w:t>SNS</w:t>
            </w:r>
          </w:p>
        </w:tc>
        <w:tc>
          <w:tcPr>
            <w:tcW w:w="6910" w:type="dxa"/>
          </w:tcPr>
          <w:p w:rsidR="00504A25" w:rsidRDefault="000F414C" w:rsidP="00F3574F">
            <w:r>
              <w:t>Social Networking Service</w:t>
            </w:r>
            <w:r>
              <w:rPr>
                <w:rFonts w:hint="eastAsia"/>
              </w:rPr>
              <w:t>，</w:t>
            </w:r>
            <w:r>
              <w:t>社交网络服务</w:t>
            </w:r>
          </w:p>
        </w:tc>
      </w:tr>
      <w:tr w:rsidR="00C96E9A" w:rsidTr="00835BCE">
        <w:tc>
          <w:tcPr>
            <w:tcW w:w="1809" w:type="dxa"/>
          </w:tcPr>
          <w:p w:rsidR="00C96E9A" w:rsidRDefault="00C96E9A" w:rsidP="00F3574F">
            <w:r>
              <w:t>OSN</w:t>
            </w:r>
          </w:p>
        </w:tc>
        <w:tc>
          <w:tcPr>
            <w:tcW w:w="6910" w:type="dxa"/>
          </w:tcPr>
          <w:p w:rsidR="00C96E9A" w:rsidRDefault="00C96E9A" w:rsidP="00F3574F">
            <w:r>
              <w:t>Online Social Network</w:t>
            </w:r>
            <w:r>
              <w:rPr>
                <w:rFonts w:hint="eastAsia"/>
              </w:rPr>
              <w:t>，在线社交网络</w:t>
            </w:r>
          </w:p>
        </w:tc>
      </w:tr>
      <w:tr w:rsidR="00944C73" w:rsidTr="00835BCE">
        <w:tc>
          <w:tcPr>
            <w:tcW w:w="1809" w:type="dxa"/>
          </w:tcPr>
          <w:p w:rsidR="00944C73" w:rsidRDefault="00944C73" w:rsidP="00F3574F">
            <w:r>
              <w:rPr>
                <w:rFonts w:hint="eastAsia"/>
              </w:rPr>
              <w:t>ICML</w:t>
            </w:r>
          </w:p>
        </w:tc>
        <w:tc>
          <w:tcPr>
            <w:tcW w:w="6910" w:type="dxa"/>
          </w:tcPr>
          <w:p w:rsidR="00944C73" w:rsidRDefault="00944C73" w:rsidP="00F3574F">
            <w:r w:rsidRPr="00131043">
              <w:t>International Conference on Machine Learning,</w:t>
            </w:r>
            <w:r w:rsidRPr="00131043">
              <w:t>国际机器学习大会</w:t>
            </w:r>
          </w:p>
        </w:tc>
      </w:tr>
      <w:tr w:rsidR="00F13E6C" w:rsidTr="00835BCE">
        <w:tc>
          <w:tcPr>
            <w:tcW w:w="1809" w:type="dxa"/>
            <w:vAlign w:val="center"/>
          </w:tcPr>
          <w:p w:rsidR="00F13E6C" w:rsidRDefault="00F13E6C" w:rsidP="00F13E6C">
            <w:r w:rsidRPr="00131043">
              <w:rPr>
                <w:rFonts w:hint="eastAsia"/>
              </w:rPr>
              <w:t>CNNIC</w:t>
            </w:r>
          </w:p>
        </w:tc>
        <w:tc>
          <w:tcPr>
            <w:tcW w:w="6910" w:type="dxa"/>
            <w:vAlign w:val="center"/>
          </w:tcPr>
          <w:p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rsidTr="00835BCE">
        <w:tc>
          <w:tcPr>
            <w:tcW w:w="1809" w:type="dxa"/>
          </w:tcPr>
          <w:p w:rsidR="00F13E6C" w:rsidRDefault="00F13E6C" w:rsidP="00F13E6C">
            <w:r w:rsidRPr="003E3CE2">
              <w:rPr>
                <w:rFonts w:hint="eastAsia"/>
              </w:rPr>
              <w:t>FOF</w:t>
            </w:r>
          </w:p>
        </w:tc>
        <w:tc>
          <w:tcPr>
            <w:tcW w:w="6910" w:type="dxa"/>
          </w:tcPr>
          <w:p w:rsidR="00F13E6C" w:rsidRPr="003E3CE2" w:rsidRDefault="00F13E6C" w:rsidP="00F13E6C">
            <w:r w:rsidRPr="003E3CE2">
              <w:t>Friend Of Friend</w:t>
            </w:r>
          </w:p>
        </w:tc>
      </w:tr>
      <w:tr w:rsidR="00F13E6C" w:rsidTr="00835BCE">
        <w:tc>
          <w:tcPr>
            <w:tcW w:w="1809" w:type="dxa"/>
          </w:tcPr>
          <w:p w:rsidR="00F13E6C" w:rsidRPr="003E3CE2" w:rsidRDefault="00F13E6C" w:rsidP="00F13E6C">
            <w:r w:rsidRPr="003E3CE2">
              <w:rPr>
                <w:rFonts w:hint="eastAsia"/>
              </w:rPr>
              <w:t>TF-IDF</w:t>
            </w:r>
          </w:p>
        </w:tc>
        <w:tc>
          <w:tcPr>
            <w:tcW w:w="6910" w:type="dxa"/>
          </w:tcPr>
          <w:p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rsidTr="00835BCE">
        <w:tc>
          <w:tcPr>
            <w:tcW w:w="1809" w:type="dxa"/>
          </w:tcPr>
          <w:p w:rsidR="00F13E6C" w:rsidRPr="003E3CE2" w:rsidRDefault="00F13E6C" w:rsidP="00F13E6C">
            <w:r w:rsidRPr="003E3CE2">
              <w:rPr>
                <w:rFonts w:hint="eastAsia"/>
              </w:rPr>
              <w:t>RSS</w:t>
            </w:r>
          </w:p>
        </w:tc>
        <w:tc>
          <w:tcPr>
            <w:tcW w:w="6910" w:type="dxa"/>
          </w:tcPr>
          <w:p w:rsidR="00F13E6C" w:rsidRPr="003E3CE2" w:rsidRDefault="00F13E6C" w:rsidP="00F13E6C">
            <w:r w:rsidRPr="004E67CD">
              <w:t>Really Simple Syndication</w:t>
            </w:r>
            <w:r w:rsidRPr="004E67CD">
              <w:rPr>
                <w:rFonts w:hint="eastAsia"/>
              </w:rPr>
              <w:t>，简易信息聚合</w:t>
            </w:r>
          </w:p>
        </w:tc>
      </w:tr>
      <w:tr w:rsidR="00F13E6C" w:rsidTr="00835BCE">
        <w:tc>
          <w:tcPr>
            <w:tcW w:w="1809" w:type="dxa"/>
          </w:tcPr>
          <w:p w:rsidR="00F13E6C" w:rsidRPr="003E3CE2" w:rsidRDefault="00F13E6C" w:rsidP="00F13E6C">
            <w:r w:rsidRPr="003E3CE2">
              <w:rPr>
                <w:rFonts w:hint="eastAsia"/>
              </w:rPr>
              <w:t>LDA</w:t>
            </w:r>
          </w:p>
        </w:tc>
        <w:tc>
          <w:tcPr>
            <w:tcW w:w="6910" w:type="dxa"/>
          </w:tcPr>
          <w:p w:rsidR="00F13E6C" w:rsidRPr="003E3CE2" w:rsidRDefault="00F13E6C" w:rsidP="00F13E6C">
            <w:r w:rsidRPr="003E3CE2">
              <w:t>Latent Dirichlet Allocation</w:t>
            </w:r>
            <w:r w:rsidRPr="003E3CE2">
              <w:rPr>
                <w:rFonts w:hint="eastAsia"/>
              </w:rPr>
              <w:t>，</w:t>
            </w:r>
            <w:r w:rsidRPr="003E3CE2">
              <w:t>文档主题生成模型</w:t>
            </w:r>
          </w:p>
        </w:tc>
      </w:tr>
      <w:tr w:rsidR="00F13E6C" w:rsidTr="00835BCE">
        <w:tc>
          <w:tcPr>
            <w:tcW w:w="1809" w:type="dxa"/>
          </w:tcPr>
          <w:p w:rsidR="00F13E6C" w:rsidRPr="003E3CE2" w:rsidRDefault="00F13E6C" w:rsidP="00F13E6C">
            <w:r w:rsidRPr="003E3CE2">
              <w:rPr>
                <w:rFonts w:hint="eastAsia"/>
              </w:rPr>
              <w:t>LSA</w:t>
            </w:r>
          </w:p>
        </w:tc>
        <w:tc>
          <w:tcPr>
            <w:tcW w:w="6910" w:type="dxa"/>
          </w:tcPr>
          <w:p w:rsidR="00F13E6C" w:rsidRPr="003E3CE2" w:rsidRDefault="00F13E6C" w:rsidP="00F13E6C">
            <w:r w:rsidRPr="003E3CE2">
              <w:t>Latent Semantic Analysis </w:t>
            </w:r>
            <w:r w:rsidRPr="003E3CE2">
              <w:rPr>
                <w:rFonts w:hint="eastAsia"/>
              </w:rPr>
              <w:t>，</w:t>
            </w:r>
            <w:r w:rsidRPr="003E3CE2">
              <w:t>隐含语义空间</w:t>
            </w:r>
          </w:p>
        </w:tc>
      </w:tr>
      <w:tr w:rsidR="00F13E6C" w:rsidTr="00835BCE">
        <w:tc>
          <w:tcPr>
            <w:tcW w:w="1809" w:type="dxa"/>
          </w:tcPr>
          <w:p w:rsidR="00F13E6C" w:rsidRPr="003E3CE2" w:rsidRDefault="00F13E6C" w:rsidP="00F13E6C">
            <w:r w:rsidRPr="003E3CE2">
              <w:rPr>
                <w:rFonts w:hint="eastAsia"/>
              </w:rPr>
              <w:t>VSM</w:t>
            </w:r>
          </w:p>
        </w:tc>
        <w:tc>
          <w:tcPr>
            <w:tcW w:w="6910" w:type="dxa"/>
          </w:tcPr>
          <w:p w:rsidR="00F13E6C" w:rsidRPr="003E3CE2" w:rsidRDefault="00F13E6C" w:rsidP="00F13E6C">
            <w:r w:rsidRPr="003E3CE2">
              <w:t>Vector Space Model</w:t>
            </w:r>
            <w:r w:rsidRPr="003E3CE2">
              <w:rPr>
                <w:rFonts w:hint="eastAsia"/>
              </w:rPr>
              <w:t>，</w:t>
            </w:r>
            <w:r w:rsidRPr="003E3CE2">
              <w:t>向量空间模型</w:t>
            </w:r>
          </w:p>
        </w:tc>
      </w:tr>
      <w:tr w:rsidR="00F13E6C" w:rsidTr="00835BCE">
        <w:tc>
          <w:tcPr>
            <w:tcW w:w="1809" w:type="dxa"/>
          </w:tcPr>
          <w:p w:rsidR="00F13E6C" w:rsidRPr="003E3CE2" w:rsidRDefault="00F13E6C" w:rsidP="00F13E6C">
            <w:r w:rsidRPr="003E3CE2">
              <w:rPr>
                <w:rFonts w:hint="eastAsia"/>
              </w:rPr>
              <w:t>AHP</w:t>
            </w:r>
          </w:p>
        </w:tc>
        <w:tc>
          <w:tcPr>
            <w:tcW w:w="6910" w:type="dxa"/>
          </w:tcPr>
          <w:p w:rsidR="00F13E6C" w:rsidRPr="003E3CE2" w:rsidRDefault="00F13E6C" w:rsidP="00F13E6C">
            <w:r w:rsidRPr="003E3CE2">
              <w:t>(Analytic Hierarchy Process</w:t>
            </w:r>
            <w:r w:rsidRPr="003E3CE2">
              <w:rPr>
                <w:rFonts w:hint="eastAsia"/>
              </w:rPr>
              <w:t>，</w:t>
            </w:r>
            <w:r w:rsidRPr="003E3CE2">
              <w:t>层次分析法</w:t>
            </w:r>
          </w:p>
        </w:tc>
      </w:tr>
      <w:tr w:rsidR="00F13E6C" w:rsidTr="00835BCE">
        <w:tc>
          <w:tcPr>
            <w:tcW w:w="1809" w:type="dxa"/>
          </w:tcPr>
          <w:p w:rsidR="00F13E6C" w:rsidRPr="003E3CE2" w:rsidRDefault="00F13E6C" w:rsidP="00F13E6C">
            <w:r>
              <w:rPr>
                <w:rFonts w:hint="eastAsia"/>
              </w:rPr>
              <w:t>FOF+tag</w:t>
            </w:r>
          </w:p>
        </w:tc>
        <w:tc>
          <w:tcPr>
            <w:tcW w:w="6910" w:type="dxa"/>
          </w:tcPr>
          <w:p w:rsidR="00F13E6C" w:rsidRPr="003E3CE2" w:rsidRDefault="00F13E6C" w:rsidP="00F13E6C">
            <w:r>
              <w:rPr>
                <w:rFonts w:hint="eastAsia"/>
              </w:rPr>
              <w:t>Friend Of Friend plus Tag</w:t>
            </w:r>
            <w:r>
              <w:rPr>
                <w:rFonts w:hint="eastAsia"/>
              </w:rPr>
              <w:t>，朋友的朋友结合标签</w:t>
            </w:r>
          </w:p>
        </w:tc>
      </w:tr>
      <w:tr w:rsidR="00F13E6C" w:rsidTr="00835BCE">
        <w:tc>
          <w:tcPr>
            <w:tcW w:w="1809" w:type="dxa"/>
          </w:tcPr>
          <w:p w:rsidR="00F13E6C" w:rsidRDefault="00F13E6C" w:rsidP="00F13E6C">
            <w:r>
              <w:rPr>
                <w:rFonts w:hint="eastAsia"/>
              </w:rPr>
              <w:t>FOF+B</w:t>
            </w:r>
            <w:r>
              <w:t>P</w:t>
            </w:r>
          </w:p>
        </w:tc>
        <w:tc>
          <w:tcPr>
            <w:tcW w:w="6910" w:type="dxa"/>
          </w:tcPr>
          <w:p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rsidTr="00835BCE">
        <w:tc>
          <w:tcPr>
            <w:tcW w:w="1809" w:type="dxa"/>
          </w:tcPr>
          <w:p w:rsidR="00F13E6C" w:rsidRDefault="00F13E6C" w:rsidP="00F13E6C">
            <w:r w:rsidRPr="00131043">
              <w:t>UMFR</w:t>
            </w:r>
          </w:p>
        </w:tc>
        <w:tc>
          <w:tcPr>
            <w:tcW w:w="6910" w:type="dxa"/>
          </w:tcPr>
          <w:p w:rsidR="00F13E6C" w:rsidRDefault="00F13E6C" w:rsidP="00F13E6C">
            <w:r w:rsidRPr="00131043">
              <w:t>Unified Microblog Friend Recommendation</w:t>
            </w:r>
            <w:r w:rsidRPr="00131043">
              <w:rPr>
                <w:rFonts w:hint="eastAsia"/>
              </w:rPr>
              <w:t>，</w:t>
            </w:r>
            <w:r w:rsidRPr="00131043">
              <w:t>结合微博的好友推荐</w:t>
            </w:r>
          </w:p>
        </w:tc>
      </w:tr>
      <w:tr w:rsidR="00F13E6C" w:rsidTr="00835BCE">
        <w:tc>
          <w:tcPr>
            <w:tcW w:w="1809" w:type="dxa"/>
          </w:tcPr>
          <w:p w:rsidR="00F13E6C" w:rsidRPr="003E3CE2" w:rsidRDefault="00F13E6C" w:rsidP="00F13E6C">
            <w:r w:rsidRPr="003E3CE2">
              <w:rPr>
                <w:rFonts w:hint="eastAsia"/>
              </w:rPr>
              <w:t>RMSE</w:t>
            </w:r>
          </w:p>
        </w:tc>
        <w:tc>
          <w:tcPr>
            <w:tcW w:w="6910" w:type="dxa"/>
          </w:tcPr>
          <w:p w:rsidR="00F13E6C" w:rsidRPr="003E3CE2" w:rsidRDefault="00F13E6C" w:rsidP="00F13E6C">
            <w:r w:rsidRPr="003E3CE2">
              <w:t>RootMean Square Error</w:t>
            </w:r>
            <w:r w:rsidRPr="003E3CE2">
              <w:rPr>
                <w:rFonts w:hint="eastAsia"/>
              </w:rPr>
              <w:t>，</w:t>
            </w:r>
            <w:r w:rsidRPr="003E3CE2">
              <w:t>均方根误差</w:t>
            </w:r>
          </w:p>
        </w:tc>
      </w:tr>
      <w:tr w:rsidR="00F13E6C" w:rsidTr="00835BCE">
        <w:tc>
          <w:tcPr>
            <w:tcW w:w="1809" w:type="dxa"/>
          </w:tcPr>
          <w:p w:rsidR="00F13E6C" w:rsidRPr="003E3CE2" w:rsidRDefault="00F13E6C" w:rsidP="00F13E6C">
            <w:r w:rsidRPr="003E3CE2">
              <w:rPr>
                <w:rFonts w:hint="eastAsia"/>
              </w:rPr>
              <w:t>MAE</w:t>
            </w:r>
          </w:p>
        </w:tc>
        <w:tc>
          <w:tcPr>
            <w:tcW w:w="6910" w:type="dxa"/>
          </w:tcPr>
          <w:p w:rsidR="00F13E6C" w:rsidRPr="003E3CE2" w:rsidRDefault="00F13E6C" w:rsidP="00F13E6C">
            <w:r w:rsidRPr="003E3CE2">
              <w:t>Mean Absolute Difference</w:t>
            </w:r>
            <w:r w:rsidRPr="003E3CE2">
              <w:rPr>
                <w:rFonts w:hint="eastAsia"/>
              </w:rPr>
              <w:t>，</w:t>
            </w:r>
            <w:r w:rsidRPr="003E3CE2">
              <w:t>平均绝对误差</w:t>
            </w:r>
          </w:p>
        </w:tc>
      </w:tr>
      <w:tr w:rsidR="00F13E6C" w:rsidTr="00835BCE">
        <w:tc>
          <w:tcPr>
            <w:tcW w:w="1809" w:type="dxa"/>
          </w:tcPr>
          <w:p w:rsidR="00F13E6C" w:rsidRPr="003E3CE2" w:rsidRDefault="00F13E6C" w:rsidP="00F13E6C">
            <w:r w:rsidRPr="003E3CE2">
              <w:rPr>
                <w:rFonts w:hint="eastAsia"/>
              </w:rPr>
              <w:t>API</w:t>
            </w:r>
          </w:p>
        </w:tc>
        <w:tc>
          <w:tcPr>
            <w:tcW w:w="6910" w:type="dxa"/>
          </w:tcPr>
          <w:p w:rsidR="00F13E6C" w:rsidRPr="003E3CE2" w:rsidRDefault="00F13E6C" w:rsidP="00F13E6C">
            <w:r w:rsidRPr="003E3CE2">
              <w:t>Application Programming Interface</w:t>
            </w:r>
            <w:r w:rsidRPr="003E3CE2">
              <w:rPr>
                <w:rFonts w:hint="eastAsia"/>
              </w:rPr>
              <w:t>，</w:t>
            </w:r>
            <w:r w:rsidRPr="003E3CE2">
              <w:t>应用程序编程接口</w:t>
            </w:r>
          </w:p>
        </w:tc>
      </w:tr>
      <w:tr w:rsidR="00F13E6C" w:rsidTr="00835BCE">
        <w:tc>
          <w:tcPr>
            <w:tcW w:w="1809" w:type="dxa"/>
          </w:tcPr>
          <w:p w:rsidR="00F13E6C" w:rsidRPr="003E3CE2" w:rsidRDefault="00F13E6C" w:rsidP="00F13E6C">
            <w:r w:rsidRPr="003E3CE2">
              <w:rPr>
                <w:rFonts w:hint="eastAsia"/>
              </w:rPr>
              <w:t>GPS</w:t>
            </w:r>
          </w:p>
        </w:tc>
        <w:tc>
          <w:tcPr>
            <w:tcW w:w="6910" w:type="dxa"/>
          </w:tcPr>
          <w:p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rsidR="00EC2B04" w:rsidRPr="00215FFC" w:rsidRDefault="00EC2B04" w:rsidP="00462991">
      <w:pPr>
        <w:tabs>
          <w:tab w:val="left" w:pos="3776"/>
        </w:tabs>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rsidR="00FE6105" w:rsidRDefault="00EC2B04" w:rsidP="00CE2A17">
      <w:pPr>
        <w:pStyle w:val="1"/>
        <w:numPr>
          <w:ilvl w:val="0"/>
          <w:numId w:val="0"/>
        </w:numPr>
        <w:ind w:left="425" w:hanging="425"/>
      </w:pPr>
      <w:bookmarkStart w:id="67" w:name="_Toc448091851"/>
      <w:r>
        <w:lastRenderedPageBreak/>
        <w:t>表目录</w:t>
      </w:r>
      <w:bookmarkEnd w:id="67"/>
    </w:p>
    <w:p w:rsidR="008310E0" w:rsidRDefault="00643F33">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002817" w:history="1">
        <w:r w:rsidR="008310E0" w:rsidRPr="00D22CE0">
          <w:rPr>
            <w:rStyle w:val="af"/>
            <w:rFonts w:hint="eastAsia"/>
            <w:noProof/>
          </w:rPr>
          <w:t>表</w:t>
        </w:r>
        <w:r w:rsidR="008310E0" w:rsidRPr="00D22CE0">
          <w:rPr>
            <w:rStyle w:val="af"/>
            <w:noProof/>
          </w:rPr>
          <w:t xml:space="preserve">2.1 </w:t>
        </w:r>
        <w:r w:rsidR="008310E0" w:rsidRPr="00D22CE0">
          <w:rPr>
            <w:rStyle w:val="af"/>
            <w:rFonts w:hint="eastAsia"/>
            <w:noProof/>
          </w:rPr>
          <w:t>评分矩阵</w:t>
        </w:r>
        <w:r w:rsidR="008310E0">
          <w:rPr>
            <w:noProof/>
            <w:webHidden/>
          </w:rPr>
          <w:tab/>
        </w:r>
        <w:r>
          <w:rPr>
            <w:noProof/>
            <w:webHidden/>
          </w:rPr>
          <w:fldChar w:fldCharType="begin"/>
        </w:r>
        <w:r w:rsidR="008310E0">
          <w:rPr>
            <w:noProof/>
            <w:webHidden/>
          </w:rPr>
          <w:instrText xml:space="preserve"> PAGEREF _Toc448002817 \h </w:instrText>
        </w:r>
        <w:r>
          <w:rPr>
            <w:noProof/>
            <w:webHidden/>
          </w:rPr>
        </w:r>
        <w:r>
          <w:rPr>
            <w:noProof/>
            <w:webHidden/>
          </w:rPr>
          <w:fldChar w:fldCharType="separate"/>
        </w:r>
        <w:r w:rsidR="00A079A3">
          <w:rPr>
            <w:noProof/>
            <w:webHidden/>
          </w:rPr>
          <w:t>9</w:t>
        </w:r>
        <w:r>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8" w:history="1">
        <w:r w:rsidR="008310E0" w:rsidRPr="00D22CE0">
          <w:rPr>
            <w:rStyle w:val="af"/>
            <w:rFonts w:hint="eastAsia"/>
            <w:noProof/>
          </w:rPr>
          <w:t>表</w:t>
        </w:r>
        <w:r w:rsidR="008310E0" w:rsidRPr="00D22CE0">
          <w:rPr>
            <w:rStyle w:val="af"/>
            <w:noProof/>
          </w:rPr>
          <w:t xml:space="preserve">2.2 </w:t>
        </w:r>
        <w:r w:rsidR="008310E0" w:rsidRPr="00D22CE0">
          <w:rPr>
            <w:rStyle w:val="af"/>
            <w:rFonts w:hint="eastAsia"/>
            <w:noProof/>
          </w:rPr>
          <w:t>相对重要性的比例标尺表</w:t>
        </w:r>
        <w:r w:rsidR="008310E0">
          <w:rPr>
            <w:noProof/>
            <w:webHidden/>
          </w:rPr>
          <w:tab/>
        </w:r>
        <w:r w:rsidR="00643F33">
          <w:rPr>
            <w:noProof/>
            <w:webHidden/>
          </w:rPr>
          <w:fldChar w:fldCharType="begin"/>
        </w:r>
        <w:r w:rsidR="008310E0">
          <w:rPr>
            <w:noProof/>
            <w:webHidden/>
          </w:rPr>
          <w:instrText xml:space="preserve"> PAGEREF _Toc448002818 \h </w:instrText>
        </w:r>
        <w:r w:rsidR="00643F33">
          <w:rPr>
            <w:noProof/>
            <w:webHidden/>
          </w:rPr>
        </w:r>
        <w:r w:rsidR="00643F33">
          <w:rPr>
            <w:noProof/>
            <w:webHidden/>
          </w:rPr>
          <w:fldChar w:fldCharType="separate"/>
        </w:r>
        <w:r w:rsidR="00A079A3">
          <w:rPr>
            <w:noProof/>
            <w:webHidden/>
          </w:rPr>
          <w:t>13</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9" w:history="1">
        <w:r w:rsidR="008310E0" w:rsidRPr="00D22CE0">
          <w:rPr>
            <w:rStyle w:val="af"/>
            <w:rFonts w:hint="eastAsia"/>
            <w:noProof/>
          </w:rPr>
          <w:t>表</w:t>
        </w:r>
        <w:r w:rsidR="008310E0" w:rsidRPr="00D22CE0">
          <w:rPr>
            <w:rStyle w:val="af"/>
            <w:noProof/>
          </w:rPr>
          <w:t xml:space="preserve">2.3 </w:t>
        </w:r>
        <w:r w:rsidR="008310E0" w:rsidRPr="00D22CE0">
          <w:rPr>
            <w:rStyle w:val="af"/>
            <w:rFonts w:hint="eastAsia"/>
            <w:noProof/>
          </w:rPr>
          <w:t>随机一致性指标</w:t>
        </w:r>
        <w:r w:rsidR="008310E0" w:rsidRPr="00D22CE0">
          <w:rPr>
            <w:rStyle w:val="af"/>
            <w:noProof/>
          </w:rPr>
          <w:t>RI</w:t>
        </w:r>
        <w:r w:rsidR="008310E0" w:rsidRPr="00D22CE0">
          <w:rPr>
            <w:rStyle w:val="af"/>
            <w:rFonts w:hint="eastAsia"/>
            <w:noProof/>
          </w:rPr>
          <w:t>值</w:t>
        </w:r>
        <w:r w:rsidR="008310E0">
          <w:rPr>
            <w:noProof/>
            <w:webHidden/>
          </w:rPr>
          <w:tab/>
        </w:r>
        <w:r w:rsidR="00643F33">
          <w:rPr>
            <w:noProof/>
            <w:webHidden/>
          </w:rPr>
          <w:fldChar w:fldCharType="begin"/>
        </w:r>
        <w:r w:rsidR="008310E0">
          <w:rPr>
            <w:noProof/>
            <w:webHidden/>
          </w:rPr>
          <w:instrText xml:space="preserve"> PAGEREF _Toc448002819 \h </w:instrText>
        </w:r>
        <w:r w:rsidR="00643F33">
          <w:rPr>
            <w:noProof/>
            <w:webHidden/>
          </w:rPr>
        </w:r>
        <w:r w:rsidR="00643F33">
          <w:rPr>
            <w:noProof/>
            <w:webHidden/>
          </w:rPr>
          <w:fldChar w:fldCharType="separate"/>
        </w:r>
        <w:r w:rsidR="00A079A3">
          <w:rPr>
            <w:noProof/>
            <w:webHidden/>
          </w:rPr>
          <w:t>13</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20" w:history="1">
        <w:r w:rsidR="008310E0" w:rsidRPr="00D22CE0">
          <w:rPr>
            <w:rStyle w:val="af"/>
            <w:rFonts w:hint="eastAsia"/>
            <w:noProof/>
          </w:rPr>
          <w:t>表</w:t>
        </w:r>
        <w:r w:rsidR="008310E0" w:rsidRPr="00D22CE0">
          <w:rPr>
            <w:rStyle w:val="af"/>
            <w:noProof/>
          </w:rPr>
          <w:t xml:space="preserve">2.4 </w:t>
        </w:r>
        <w:r w:rsidR="008310E0" w:rsidRPr="00D22CE0">
          <w:rPr>
            <w:rStyle w:val="af"/>
            <w:rFonts w:hint="eastAsia"/>
            <w:noProof/>
          </w:rPr>
          <w:t>微博文本的判断矩阵</w:t>
        </w:r>
        <w:r w:rsidR="008310E0">
          <w:rPr>
            <w:noProof/>
            <w:webHidden/>
          </w:rPr>
          <w:tab/>
        </w:r>
        <w:r w:rsidR="00643F33">
          <w:rPr>
            <w:noProof/>
            <w:webHidden/>
          </w:rPr>
          <w:fldChar w:fldCharType="begin"/>
        </w:r>
        <w:r w:rsidR="008310E0">
          <w:rPr>
            <w:noProof/>
            <w:webHidden/>
          </w:rPr>
          <w:instrText xml:space="preserve"> PAGEREF _Toc448002820 \h </w:instrText>
        </w:r>
        <w:r w:rsidR="00643F33">
          <w:rPr>
            <w:noProof/>
            <w:webHidden/>
          </w:rPr>
        </w:r>
        <w:r w:rsidR="00643F33">
          <w:rPr>
            <w:noProof/>
            <w:webHidden/>
          </w:rPr>
          <w:fldChar w:fldCharType="separate"/>
        </w:r>
        <w:r w:rsidR="00A079A3">
          <w:rPr>
            <w:noProof/>
            <w:webHidden/>
          </w:rPr>
          <w:t>14</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21" w:history="1">
        <w:r w:rsidR="008310E0" w:rsidRPr="00D22CE0">
          <w:rPr>
            <w:rStyle w:val="af"/>
            <w:rFonts w:hint="eastAsia"/>
            <w:noProof/>
          </w:rPr>
          <w:t>表</w:t>
        </w:r>
        <w:r w:rsidR="008310E0" w:rsidRPr="00D22CE0">
          <w:rPr>
            <w:rStyle w:val="af"/>
            <w:noProof/>
          </w:rPr>
          <w:t xml:space="preserve">2.5 </w:t>
        </w:r>
        <w:r w:rsidR="008310E0" w:rsidRPr="00D22CE0">
          <w:rPr>
            <w:rStyle w:val="af"/>
            <w:rFonts w:hint="eastAsia"/>
            <w:noProof/>
          </w:rPr>
          <w:t>实验权重的设置</w:t>
        </w:r>
        <w:r w:rsidR="008310E0">
          <w:rPr>
            <w:noProof/>
            <w:webHidden/>
          </w:rPr>
          <w:tab/>
        </w:r>
        <w:r w:rsidR="00643F33">
          <w:rPr>
            <w:noProof/>
            <w:webHidden/>
          </w:rPr>
          <w:fldChar w:fldCharType="begin"/>
        </w:r>
        <w:r w:rsidR="008310E0">
          <w:rPr>
            <w:noProof/>
            <w:webHidden/>
          </w:rPr>
          <w:instrText xml:space="preserve"> PAGEREF _Toc448002821 \h </w:instrText>
        </w:r>
        <w:r w:rsidR="00643F33">
          <w:rPr>
            <w:noProof/>
            <w:webHidden/>
          </w:rPr>
        </w:r>
        <w:r w:rsidR="00643F33">
          <w:rPr>
            <w:noProof/>
            <w:webHidden/>
          </w:rPr>
          <w:fldChar w:fldCharType="separate"/>
        </w:r>
        <w:r w:rsidR="00A079A3">
          <w:rPr>
            <w:noProof/>
            <w:webHidden/>
          </w:rPr>
          <w:t>14</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22" w:history="1">
        <w:r w:rsidR="008310E0" w:rsidRPr="00D22CE0">
          <w:rPr>
            <w:rStyle w:val="af"/>
            <w:rFonts w:hint="eastAsia"/>
            <w:noProof/>
          </w:rPr>
          <w:t>表</w:t>
        </w:r>
        <w:r w:rsidR="008310E0" w:rsidRPr="00D22CE0">
          <w:rPr>
            <w:rStyle w:val="af"/>
            <w:noProof/>
          </w:rPr>
          <w:t xml:space="preserve">2.6 </w:t>
        </w:r>
        <w:r w:rsidR="008310E0" w:rsidRPr="00D22CE0">
          <w:rPr>
            <w:rStyle w:val="af"/>
            <w:rFonts w:hint="eastAsia"/>
            <w:noProof/>
          </w:rPr>
          <w:t>待推荐好友的</w:t>
        </w:r>
        <w:r w:rsidR="008310E0" w:rsidRPr="00D22CE0">
          <w:rPr>
            <w:rStyle w:val="af"/>
            <w:noProof/>
          </w:rPr>
          <w:t>4</w:t>
        </w:r>
        <w:r w:rsidR="008310E0" w:rsidRPr="00D22CE0">
          <w:rPr>
            <w:rStyle w:val="af"/>
            <w:rFonts w:hint="eastAsia"/>
            <w:noProof/>
          </w:rPr>
          <w:t>种可能情况</w:t>
        </w:r>
        <w:r w:rsidR="008310E0">
          <w:rPr>
            <w:noProof/>
            <w:webHidden/>
          </w:rPr>
          <w:tab/>
        </w:r>
        <w:r w:rsidR="00643F33">
          <w:rPr>
            <w:noProof/>
            <w:webHidden/>
          </w:rPr>
          <w:fldChar w:fldCharType="begin"/>
        </w:r>
        <w:r w:rsidR="008310E0">
          <w:rPr>
            <w:noProof/>
            <w:webHidden/>
          </w:rPr>
          <w:instrText xml:space="preserve"> PAGEREF _Toc448002822 \h </w:instrText>
        </w:r>
        <w:r w:rsidR="00643F33">
          <w:rPr>
            <w:noProof/>
            <w:webHidden/>
          </w:rPr>
        </w:r>
        <w:r w:rsidR="00643F33">
          <w:rPr>
            <w:noProof/>
            <w:webHidden/>
          </w:rPr>
          <w:fldChar w:fldCharType="separate"/>
        </w:r>
        <w:r w:rsidR="00A079A3">
          <w:rPr>
            <w:noProof/>
            <w:webHidden/>
          </w:rPr>
          <w:t>15</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23" w:history="1">
        <w:r w:rsidR="008310E0" w:rsidRPr="00D22CE0">
          <w:rPr>
            <w:rStyle w:val="af"/>
            <w:rFonts w:hint="eastAsia"/>
            <w:noProof/>
          </w:rPr>
          <w:t>表</w:t>
        </w:r>
        <w:r w:rsidR="008310E0" w:rsidRPr="00D22CE0">
          <w:rPr>
            <w:rStyle w:val="af"/>
            <w:noProof/>
          </w:rPr>
          <w:t xml:space="preserve">3.1 </w:t>
        </w:r>
        <w:r w:rsidR="008310E0" w:rsidRPr="00D22CE0">
          <w:rPr>
            <w:rStyle w:val="af"/>
            <w:rFonts w:hint="eastAsia"/>
            <w:noProof/>
          </w:rPr>
          <w:t>同义词词林词语表示方法</w:t>
        </w:r>
        <w:r w:rsidR="008310E0">
          <w:rPr>
            <w:noProof/>
            <w:webHidden/>
          </w:rPr>
          <w:tab/>
        </w:r>
        <w:r w:rsidR="00643F33">
          <w:rPr>
            <w:noProof/>
            <w:webHidden/>
          </w:rPr>
          <w:fldChar w:fldCharType="begin"/>
        </w:r>
        <w:r w:rsidR="008310E0">
          <w:rPr>
            <w:noProof/>
            <w:webHidden/>
          </w:rPr>
          <w:instrText xml:space="preserve"> PAGEREF _Toc448002823 \h </w:instrText>
        </w:r>
        <w:r w:rsidR="00643F33">
          <w:rPr>
            <w:noProof/>
            <w:webHidden/>
          </w:rPr>
        </w:r>
        <w:r w:rsidR="00643F33">
          <w:rPr>
            <w:noProof/>
            <w:webHidden/>
          </w:rPr>
          <w:fldChar w:fldCharType="separate"/>
        </w:r>
        <w:r w:rsidR="00A079A3">
          <w:rPr>
            <w:noProof/>
            <w:webHidden/>
          </w:rPr>
          <w:t>20</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24" w:history="1">
        <w:r w:rsidR="008310E0" w:rsidRPr="00D22CE0">
          <w:rPr>
            <w:rStyle w:val="af"/>
            <w:rFonts w:hint="eastAsia"/>
            <w:noProof/>
          </w:rPr>
          <w:t>表</w:t>
        </w:r>
        <w:r w:rsidR="008310E0" w:rsidRPr="00D22CE0">
          <w:rPr>
            <w:rStyle w:val="af"/>
            <w:noProof/>
          </w:rPr>
          <w:t xml:space="preserve">3.2 </w:t>
        </w:r>
        <w:r w:rsidR="008310E0" w:rsidRPr="00D22CE0">
          <w:rPr>
            <w:rStyle w:val="af"/>
            <w:rFonts w:hint="eastAsia"/>
            <w:noProof/>
          </w:rPr>
          <w:t>爬取数据集的统计信息</w:t>
        </w:r>
        <w:r w:rsidR="008310E0">
          <w:rPr>
            <w:noProof/>
            <w:webHidden/>
          </w:rPr>
          <w:tab/>
        </w:r>
        <w:r w:rsidR="00643F33">
          <w:rPr>
            <w:noProof/>
            <w:webHidden/>
          </w:rPr>
          <w:fldChar w:fldCharType="begin"/>
        </w:r>
        <w:r w:rsidR="008310E0">
          <w:rPr>
            <w:noProof/>
            <w:webHidden/>
          </w:rPr>
          <w:instrText xml:space="preserve"> PAGEREF _Toc448002824 \h </w:instrText>
        </w:r>
        <w:r w:rsidR="00643F33">
          <w:rPr>
            <w:noProof/>
            <w:webHidden/>
          </w:rPr>
        </w:r>
        <w:r w:rsidR="00643F33">
          <w:rPr>
            <w:noProof/>
            <w:webHidden/>
          </w:rPr>
          <w:fldChar w:fldCharType="separate"/>
        </w:r>
        <w:r w:rsidR="00A079A3">
          <w:rPr>
            <w:noProof/>
            <w:webHidden/>
          </w:rPr>
          <w:t>31</w:t>
        </w:r>
        <w:r w:rsidR="00643F33">
          <w:rPr>
            <w:noProof/>
            <w:webHidden/>
          </w:rPr>
          <w:fldChar w:fldCharType="end"/>
        </w:r>
      </w:hyperlink>
    </w:p>
    <w:p w:rsidR="008310E0" w:rsidRDefault="009A5714">
      <w:pPr>
        <w:pStyle w:val="aff8"/>
        <w:tabs>
          <w:tab w:val="right" w:leader="dot" w:pos="8493"/>
        </w:tabs>
        <w:rPr>
          <w:rFonts w:asciiTheme="minorHAnsi" w:eastAsiaTheme="minorEastAsia" w:hAnsiTheme="minorHAnsi" w:cstheme="minorBidi"/>
          <w:noProof/>
          <w:kern w:val="2"/>
          <w:sz w:val="21"/>
          <w:szCs w:val="22"/>
        </w:rPr>
      </w:pPr>
      <w:hyperlink w:anchor="_Toc448002825" w:history="1">
        <w:r w:rsidR="008310E0" w:rsidRPr="00D22CE0">
          <w:rPr>
            <w:rStyle w:val="af"/>
            <w:rFonts w:hint="eastAsia"/>
            <w:noProof/>
          </w:rPr>
          <w:t>表</w:t>
        </w:r>
        <w:r w:rsidR="008310E0" w:rsidRPr="00D22CE0">
          <w:rPr>
            <w:rStyle w:val="af"/>
            <w:noProof/>
          </w:rPr>
          <w:t xml:space="preserve">4.1 </w:t>
        </w:r>
        <w:r w:rsidR="008310E0" w:rsidRPr="00D22CE0">
          <w:rPr>
            <w:rStyle w:val="af"/>
            <w:rFonts w:hint="eastAsia"/>
            <w:noProof/>
          </w:rPr>
          <w:t>程度副词的权值分配</w:t>
        </w:r>
        <w:r w:rsidR="008310E0">
          <w:rPr>
            <w:noProof/>
            <w:webHidden/>
          </w:rPr>
          <w:tab/>
        </w:r>
        <w:r w:rsidR="00643F33">
          <w:rPr>
            <w:noProof/>
            <w:webHidden/>
          </w:rPr>
          <w:fldChar w:fldCharType="begin"/>
        </w:r>
        <w:r w:rsidR="008310E0">
          <w:rPr>
            <w:noProof/>
            <w:webHidden/>
          </w:rPr>
          <w:instrText xml:space="preserve"> PAGEREF _Toc448002825 \h </w:instrText>
        </w:r>
        <w:r w:rsidR="00643F33">
          <w:rPr>
            <w:noProof/>
            <w:webHidden/>
          </w:rPr>
        </w:r>
        <w:r w:rsidR="00643F33">
          <w:rPr>
            <w:noProof/>
            <w:webHidden/>
          </w:rPr>
          <w:fldChar w:fldCharType="separate"/>
        </w:r>
        <w:r w:rsidR="00A079A3">
          <w:rPr>
            <w:noProof/>
            <w:webHidden/>
          </w:rPr>
          <w:t>37</w:t>
        </w:r>
        <w:r w:rsidR="00643F33">
          <w:rPr>
            <w:noProof/>
            <w:webHidden/>
          </w:rPr>
          <w:fldChar w:fldCharType="end"/>
        </w:r>
      </w:hyperlink>
    </w:p>
    <w:p w:rsidR="001C4A9C" w:rsidRDefault="009A5714">
      <w:pPr>
        <w:pStyle w:val="aff8"/>
        <w:tabs>
          <w:tab w:val="right" w:leader="dot" w:pos="8493"/>
        </w:tabs>
        <w:rPr>
          <w:rStyle w:val="af"/>
          <w:noProof/>
        </w:rPr>
        <w:sectPr w:rsidR="001C4A9C"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26" w:history="1">
        <w:r w:rsidR="008310E0" w:rsidRPr="00D22CE0">
          <w:rPr>
            <w:rStyle w:val="af"/>
            <w:rFonts w:hint="eastAsia"/>
            <w:noProof/>
          </w:rPr>
          <w:t>表</w:t>
        </w:r>
        <w:r w:rsidR="008310E0" w:rsidRPr="00D22CE0">
          <w:rPr>
            <w:rStyle w:val="af"/>
            <w:noProof/>
          </w:rPr>
          <w:t xml:space="preserve">4.2 </w:t>
        </w:r>
        <w:r w:rsidR="008310E0" w:rsidRPr="00D22CE0">
          <w:rPr>
            <w:rStyle w:val="af"/>
            <w:rFonts w:hint="eastAsia"/>
            <w:noProof/>
          </w:rPr>
          <w:t>用户的关键词信息</w:t>
        </w:r>
        <w:r w:rsidR="008310E0">
          <w:rPr>
            <w:noProof/>
            <w:webHidden/>
          </w:rPr>
          <w:tab/>
        </w:r>
        <w:r w:rsidR="00643F33">
          <w:rPr>
            <w:noProof/>
            <w:webHidden/>
          </w:rPr>
          <w:fldChar w:fldCharType="begin"/>
        </w:r>
        <w:r w:rsidR="008310E0">
          <w:rPr>
            <w:noProof/>
            <w:webHidden/>
          </w:rPr>
          <w:instrText xml:space="preserve"> PAGEREF _Toc448002826 \h </w:instrText>
        </w:r>
        <w:r w:rsidR="00643F33">
          <w:rPr>
            <w:noProof/>
            <w:webHidden/>
          </w:rPr>
        </w:r>
        <w:r w:rsidR="00643F33">
          <w:rPr>
            <w:noProof/>
            <w:webHidden/>
          </w:rPr>
          <w:fldChar w:fldCharType="separate"/>
        </w:r>
        <w:r w:rsidR="00A079A3">
          <w:rPr>
            <w:noProof/>
            <w:webHidden/>
          </w:rPr>
          <w:t>38</w:t>
        </w:r>
        <w:r w:rsidR="00643F33">
          <w:rPr>
            <w:noProof/>
            <w:webHidden/>
          </w:rPr>
          <w:fldChar w:fldCharType="end"/>
        </w:r>
      </w:hyperlink>
    </w:p>
    <w:p w:rsidR="00EC2B04" w:rsidRDefault="00643F33" w:rsidP="002A472B">
      <w:pPr>
        <w:pStyle w:val="1"/>
        <w:numPr>
          <w:ilvl w:val="0"/>
          <w:numId w:val="0"/>
        </w:numPr>
        <w:ind w:left="425" w:hanging="425"/>
      </w:pPr>
      <w:r>
        <w:lastRenderedPageBreak/>
        <w:fldChar w:fldCharType="end"/>
      </w:r>
      <w:bookmarkStart w:id="68" w:name="_Toc448091852"/>
      <w:r w:rsidR="00251CEC">
        <w:t>图目录</w:t>
      </w:r>
      <w:bookmarkEnd w:id="68"/>
    </w:p>
    <w:p w:rsidR="00FC3035" w:rsidRDefault="00643F33">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Pr>
            <w:noProof/>
            <w:webHidden/>
          </w:rPr>
          <w:fldChar w:fldCharType="begin"/>
        </w:r>
        <w:r w:rsidR="00FC3035">
          <w:rPr>
            <w:noProof/>
            <w:webHidden/>
          </w:rPr>
          <w:instrText xml:space="preserve"> PAGEREF _Toc448002791 \h </w:instrText>
        </w:r>
        <w:r>
          <w:rPr>
            <w:noProof/>
            <w:webHidden/>
          </w:rPr>
        </w:r>
        <w:r>
          <w:rPr>
            <w:noProof/>
            <w:webHidden/>
          </w:rPr>
          <w:fldChar w:fldCharType="separate"/>
        </w:r>
        <w:r w:rsidR="00A079A3">
          <w:rPr>
            <w:noProof/>
            <w:webHidden/>
          </w:rPr>
          <w:t>8</w:t>
        </w:r>
        <w:r>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643F33">
          <w:rPr>
            <w:noProof/>
            <w:webHidden/>
          </w:rPr>
          <w:fldChar w:fldCharType="begin"/>
        </w:r>
        <w:r w:rsidR="00FC3035">
          <w:rPr>
            <w:noProof/>
            <w:webHidden/>
          </w:rPr>
          <w:instrText xml:space="preserve"> PAGEREF _Toc448002792 \h </w:instrText>
        </w:r>
        <w:r w:rsidR="00643F33">
          <w:rPr>
            <w:noProof/>
            <w:webHidden/>
          </w:rPr>
        </w:r>
        <w:r w:rsidR="00643F33">
          <w:rPr>
            <w:noProof/>
            <w:webHidden/>
          </w:rPr>
          <w:fldChar w:fldCharType="separate"/>
        </w:r>
        <w:r w:rsidR="00A079A3">
          <w:rPr>
            <w:noProof/>
            <w:webHidden/>
          </w:rPr>
          <w:t>13</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643F33">
          <w:rPr>
            <w:noProof/>
            <w:webHidden/>
          </w:rPr>
          <w:fldChar w:fldCharType="begin"/>
        </w:r>
        <w:r w:rsidR="00FC3035">
          <w:rPr>
            <w:noProof/>
            <w:webHidden/>
          </w:rPr>
          <w:instrText xml:space="preserve"> PAGEREF _Toc448002793 \h </w:instrText>
        </w:r>
        <w:r w:rsidR="00643F33">
          <w:rPr>
            <w:noProof/>
            <w:webHidden/>
          </w:rPr>
        </w:r>
        <w:r w:rsidR="00643F33">
          <w:rPr>
            <w:noProof/>
            <w:webHidden/>
          </w:rPr>
          <w:fldChar w:fldCharType="separate"/>
        </w:r>
        <w:r w:rsidR="00A079A3">
          <w:rPr>
            <w:noProof/>
            <w:webHidden/>
          </w:rPr>
          <w:t>19</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643F33">
          <w:rPr>
            <w:noProof/>
            <w:webHidden/>
          </w:rPr>
          <w:fldChar w:fldCharType="begin"/>
        </w:r>
        <w:r w:rsidR="00FC3035">
          <w:rPr>
            <w:noProof/>
            <w:webHidden/>
          </w:rPr>
          <w:instrText xml:space="preserve"> PAGEREF _Toc448002794 \h </w:instrText>
        </w:r>
        <w:r w:rsidR="00643F33">
          <w:rPr>
            <w:noProof/>
            <w:webHidden/>
          </w:rPr>
        </w:r>
        <w:r w:rsidR="00643F33">
          <w:rPr>
            <w:noProof/>
            <w:webHidden/>
          </w:rPr>
          <w:fldChar w:fldCharType="separate"/>
        </w:r>
        <w:r w:rsidR="00A079A3">
          <w:rPr>
            <w:noProof/>
            <w:webHidden/>
          </w:rPr>
          <w:t>23</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643F33">
          <w:rPr>
            <w:noProof/>
            <w:webHidden/>
          </w:rPr>
          <w:fldChar w:fldCharType="begin"/>
        </w:r>
        <w:r w:rsidR="00FC3035">
          <w:rPr>
            <w:noProof/>
            <w:webHidden/>
          </w:rPr>
          <w:instrText xml:space="preserve"> PAGEREF _Toc448002795 \h </w:instrText>
        </w:r>
        <w:r w:rsidR="00643F33">
          <w:rPr>
            <w:noProof/>
            <w:webHidden/>
          </w:rPr>
        </w:r>
        <w:r w:rsidR="00643F33">
          <w:rPr>
            <w:noProof/>
            <w:webHidden/>
          </w:rPr>
          <w:fldChar w:fldCharType="separate"/>
        </w:r>
        <w:r w:rsidR="00A079A3">
          <w:rPr>
            <w:noProof/>
            <w:webHidden/>
          </w:rPr>
          <w:t>26</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643F33">
          <w:rPr>
            <w:noProof/>
            <w:webHidden/>
          </w:rPr>
          <w:fldChar w:fldCharType="begin"/>
        </w:r>
        <w:r w:rsidR="00FC3035">
          <w:rPr>
            <w:noProof/>
            <w:webHidden/>
          </w:rPr>
          <w:instrText xml:space="preserve"> PAGEREF _Toc448002796 \h </w:instrText>
        </w:r>
        <w:r w:rsidR="00643F33">
          <w:rPr>
            <w:noProof/>
            <w:webHidden/>
          </w:rPr>
        </w:r>
        <w:r w:rsidR="00643F33">
          <w:rPr>
            <w:noProof/>
            <w:webHidden/>
          </w:rPr>
          <w:fldChar w:fldCharType="separate"/>
        </w:r>
        <w:r w:rsidR="00A079A3">
          <w:rPr>
            <w:noProof/>
            <w:webHidden/>
          </w:rPr>
          <w:t>26</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643F33">
          <w:rPr>
            <w:noProof/>
            <w:webHidden/>
          </w:rPr>
          <w:fldChar w:fldCharType="begin"/>
        </w:r>
        <w:r w:rsidR="00FC3035">
          <w:rPr>
            <w:noProof/>
            <w:webHidden/>
          </w:rPr>
          <w:instrText xml:space="preserve"> PAGEREF _Toc448002797 \h </w:instrText>
        </w:r>
        <w:r w:rsidR="00643F33">
          <w:rPr>
            <w:noProof/>
            <w:webHidden/>
          </w:rPr>
        </w:r>
        <w:r w:rsidR="00643F33">
          <w:rPr>
            <w:noProof/>
            <w:webHidden/>
          </w:rPr>
          <w:fldChar w:fldCharType="separate"/>
        </w:r>
        <w:r w:rsidR="00A079A3">
          <w:rPr>
            <w:noProof/>
            <w:webHidden/>
          </w:rPr>
          <w:t>27</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643F33">
          <w:rPr>
            <w:noProof/>
            <w:webHidden/>
          </w:rPr>
          <w:fldChar w:fldCharType="begin"/>
        </w:r>
        <w:r w:rsidR="00FC3035">
          <w:rPr>
            <w:noProof/>
            <w:webHidden/>
          </w:rPr>
          <w:instrText xml:space="preserve"> PAGEREF _Toc448002798 \h </w:instrText>
        </w:r>
        <w:r w:rsidR="00643F33">
          <w:rPr>
            <w:noProof/>
            <w:webHidden/>
          </w:rPr>
        </w:r>
        <w:r w:rsidR="00643F33">
          <w:rPr>
            <w:noProof/>
            <w:webHidden/>
          </w:rPr>
          <w:fldChar w:fldCharType="separate"/>
        </w:r>
        <w:r w:rsidR="00A079A3">
          <w:rPr>
            <w:noProof/>
            <w:webHidden/>
          </w:rPr>
          <w:t>28</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643F33">
          <w:rPr>
            <w:noProof/>
            <w:webHidden/>
          </w:rPr>
          <w:fldChar w:fldCharType="begin"/>
        </w:r>
        <w:r w:rsidR="00FC3035">
          <w:rPr>
            <w:noProof/>
            <w:webHidden/>
          </w:rPr>
          <w:instrText xml:space="preserve"> PAGEREF _Toc448002799 \h </w:instrText>
        </w:r>
        <w:r w:rsidR="00643F33">
          <w:rPr>
            <w:noProof/>
            <w:webHidden/>
          </w:rPr>
        </w:r>
        <w:r w:rsidR="00643F33">
          <w:rPr>
            <w:noProof/>
            <w:webHidden/>
          </w:rPr>
          <w:fldChar w:fldCharType="separate"/>
        </w:r>
        <w:r w:rsidR="00A079A3">
          <w:rPr>
            <w:noProof/>
            <w:webHidden/>
          </w:rPr>
          <w:t>29</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643F33">
          <w:rPr>
            <w:noProof/>
            <w:webHidden/>
          </w:rPr>
          <w:fldChar w:fldCharType="begin"/>
        </w:r>
        <w:r w:rsidR="00FC3035">
          <w:rPr>
            <w:noProof/>
            <w:webHidden/>
          </w:rPr>
          <w:instrText xml:space="preserve"> PAGEREF _Toc448002800 \h </w:instrText>
        </w:r>
        <w:r w:rsidR="00643F33">
          <w:rPr>
            <w:noProof/>
            <w:webHidden/>
          </w:rPr>
        </w:r>
        <w:r w:rsidR="00643F33">
          <w:rPr>
            <w:noProof/>
            <w:webHidden/>
          </w:rPr>
          <w:fldChar w:fldCharType="separate"/>
        </w:r>
        <w:r w:rsidR="00A079A3">
          <w:rPr>
            <w:noProof/>
            <w:webHidden/>
          </w:rPr>
          <w:t>29</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643F33">
          <w:rPr>
            <w:noProof/>
            <w:webHidden/>
          </w:rPr>
          <w:fldChar w:fldCharType="begin"/>
        </w:r>
        <w:r w:rsidR="00FC3035">
          <w:rPr>
            <w:noProof/>
            <w:webHidden/>
          </w:rPr>
          <w:instrText xml:space="preserve"> PAGEREF _Toc448002801 \h </w:instrText>
        </w:r>
        <w:r w:rsidR="00643F33">
          <w:rPr>
            <w:noProof/>
            <w:webHidden/>
          </w:rPr>
        </w:r>
        <w:r w:rsidR="00643F33">
          <w:rPr>
            <w:noProof/>
            <w:webHidden/>
          </w:rPr>
          <w:fldChar w:fldCharType="separate"/>
        </w:r>
        <w:r w:rsidR="00A079A3">
          <w:rPr>
            <w:noProof/>
            <w:webHidden/>
          </w:rPr>
          <w:t>30</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v:shape id="_x0000_i1026" type="#_x0000_t75" style="width:11.9pt;height:11.25pt" o:ole="">
              <v:imagedata r:id="rId26" o:title=""/>
            </v:shape>
            <o:OLEObject Type="Embed" ProgID="Equation.DSMT4" ShapeID="_x0000_i1026" DrawAspect="Content" ObjectID="_1524904857"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643F33">
          <w:rPr>
            <w:noProof/>
            <w:webHidden/>
          </w:rPr>
          <w:fldChar w:fldCharType="begin"/>
        </w:r>
        <w:r w:rsidR="00FC3035">
          <w:rPr>
            <w:noProof/>
            <w:webHidden/>
          </w:rPr>
          <w:instrText xml:space="preserve"> PAGEREF _Toc448002802 \h </w:instrText>
        </w:r>
        <w:r w:rsidR="00643F33">
          <w:rPr>
            <w:noProof/>
            <w:webHidden/>
          </w:rPr>
        </w:r>
        <w:r w:rsidR="00643F33">
          <w:rPr>
            <w:noProof/>
            <w:webHidden/>
          </w:rPr>
          <w:fldChar w:fldCharType="separate"/>
        </w:r>
        <w:r w:rsidR="00A079A3">
          <w:rPr>
            <w:noProof/>
            <w:webHidden/>
          </w:rPr>
          <w:t>32</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643F33">
          <w:rPr>
            <w:noProof/>
            <w:webHidden/>
          </w:rPr>
          <w:fldChar w:fldCharType="begin"/>
        </w:r>
        <w:r w:rsidR="00FC3035">
          <w:rPr>
            <w:noProof/>
            <w:webHidden/>
          </w:rPr>
          <w:instrText xml:space="preserve"> PAGEREF _Toc448002803 \h </w:instrText>
        </w:r>
        <w:r w:rsidR="00643F33">
          <w:rPr>
            <w:noProof/>
            <w:webHidden/>
          </w:rPr>
        </w:r>
        <w:r w:rsidR="00643F33">
          <w:rPr>
            <w:noProof/>
            <w:webHidden/>
          </w:rPr>
          <w:fldChar w:fldCharType="separate"/>
        </w:r>
        <w:r w:rsidR="00A079A3">
          <w:rPr>
            <w:noProof/>
            <w:webHidden/>
          </w:rPr>
          <w:t>32</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643F33">
          <w:rPr>
            <w:noProof/>
            <w:webHidden/>
          </w:rPr>
          <w:fldChar w:fldCharType="begin"/>
        </w:r>
        <w:r w:rsidR="00FC3035">
          <w:rPr>
            <w:noProof/>
            <w:webHidden/>
          </w:rPr>
          <w:instrText xml:space="preserve"> PAGEREF _Toc448002804 \h </w:instrText>
        </w:r>
        <w:r w:rsidR="00643F33">
          <w:rPr>
            <w:noProof/>
            <w:webHidden/>
          </w:rPr>
        </w:r>
        <w:r w:rsidR="00643F33">
          <w:rPr>
            <w:noProof/>
            <w:webHidden/>
          </w:rPr>
          <w:fldChar w:fldCharType="separate"/>
        </w:r>
        <w:r w:rsidR="00A079A3">
          <w:rPr>
            <w:noProof/>
            <w:webHidden/>
          </w:rPr>
          <w:t>33</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643F33">
          <w:rPr>
            <w:noProof/>
            <w:webHidden/>
          </w:rPr>
          <w:fldChar w:fldCharType="begin"/>
        </w:r>
        <w:r w:rsidR="00FC3035">
          <w:rPr>
            <w:noProof/>
            <w:webHidden/>
          </w:rPr>
          <w:instrText xml:space="preserve"> PAGEREF _Toc448002805 \h </w:instrText>
        </w:r>
        <w:r w:rsidR="00643F33">
          <w:rPr>
            <w:noProof/>
            <w:webHidden/>
          </w:rPr>
        </w:r>
        <w:r w:rsidR="00643F33">
          <w:rPr>
            <w:noProof/>
            <w:webHidden/>
          </w:rPr>
          <w:fldChar w:fldCharType="separate"/>
        </w:r>
        <w:r w:rsidR="00A079A3">
          <w:rPr>
            <w:noProof/>
            <w:webHidden/>
          </w:rPr>
          <w:t>34</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643F33">
          <w:rPr>
            <w:noProof/>
            <w:webHidden/>
          </w:rPr>
          <w:fldChar w:fldCharType="begin"/>
        </w:r>
        <w:r w:rsidR="00FC3035">
          <w:rPr>
            <w:noProof/>
            <w:webHidden/>
          </w:rPr>
          <w:instrText xml:space="preserve"> PAGEREF _Toc448002806 \h </w:instrText>
        </w:r>
        <w:r w:rsidR="00643F33">
          <w:rPr>
            <w:noProof/>
            <w:webHidden/>
          </w:rPr>
        </w:r>
        <w:r w:rsidR="00643F33">
          <w:rPr>
            <w:noProof/>
            <w:webHidden/>
          </w:rPr>
          <w:fldChar w:fldCharType="separate"/>
        </w:r>
        <w:r w:rsidR="00A079A3">
          <w:rPr>
            <w:noProof/>
            <w:webHidden/>
          </w:rPr>
          <w:t>34</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643F33">
          <w:rPr>
            <w:noProof/>
            <w:webHidden/>
          </w:rPr>
          <w:fldChar w:fldCharType="begin"/>
        </w:r>
        <w:r w:rsidR="00FC3035">
          <w:rPr>
            <w:noProof/>
            <w:webHidden/>
          </w:rPr>
          <w:instrText xml:space="preserve"> PAGEREF _Toc448002807 \h </w:instrText>
        </w:r>
        <w:r w:rsidR="00643F33">
          <w:rPr>
            <w:noProof/>
            <w:webHidden/>
          </w:rPr>
        </w:r>
        <w:r w:rsidR="00643F33">
          <w:rPr>
            <w:noProof/>
            <w:webHidden/>
          </w:rPr>
          <w:fldChar w:fldCharType="separate"/>
        </w:r>
        <w:r w:rsidR="00A079A3">
          <w:rPr>
            <w:noProof/>
            <w:webHidden/>
          </w:rPr>
          <w:t>38</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643F33">
          <w:rPr>
            <w:noProof/>
            <w:webHidden/>
          </w:rPr>
          <w:fldChar w:fldCharType="begin"/>
        </w:r>
        <w:r w:rsidR="00FC3035">
          <w:rPr>
            <w:noProof/>
            <w:webHidden/>
          </w:rPr>
          <w:instrText xml:space="preserve"> PAGEREF _Toc448002808 \h </w:instrText>
        </w:r>
        <w:r w:rsidR="00643F33">
          <w:rPr>
            <w:noProof/>
            <w:webHidden/>
          </w:rPr>
        </w:r>
        <w:r w:rsidR="00643F33">
          <w:rPr>
            <w:noProof/>
            <w:webHidden/>
          </w:rPr>
          <w:fldChar w:fldCharType="separate"/>
        </w:r>
        <w:r w:rsidR="00A079A3">
          <w:rPr>
            <w:noProof/>
            <w:webHidden/>
          </w:rPr>
          <w:t>40</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643F33">
          <w:rPr>
            <w:noProof/>
            <w:webHidden/>
          </w:rPr>
          <w:fldChar w:fldCharType="begin"/>
        </w:r>
        <w:r w:rsidR="00FC3035">
          <w:rPr>
            <w:noProof/>
            <w:webHidden/>
          </w:rPr>
          <w:instrText xml:space="preserve"> PAGEREF _Toc448002809 \h </w:instrText>
        </w:r>
        <w:r w:rsidR="00643F33">
          <w:rPr>
            <w:noProof/>
            <w:webHidden/>
          </w:rPr>
        </w:r>
        <w:r w:rsidR="00643F33">
          <w:rPr>
            <w:noProof/>
            <w:webHidden/>
          </w:rPr>
          <w:fldChar w:fldCharType="separate"/>
        </w:r>
        <w:r w:rsidR="00A079A3">
          <w:rPr>
            <w:noProof/>
            <w:webHidden/>
          </w:rPr>
          <w:t>41</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643F33">
          <w:rPr>
            <w:noProof/>
            <w:webHidden/>
          </w:rPr>
          <w:fldChar w:fldCharType="begin"/>
        </w:r>
        <w:r w:rsidR="00FC3035">
          <w:rPr>
            <w:noProof/>
            <w:webHidden/>
          </w:rPr>
          <w:instrText xml:space="preserve"> PAGEREF _Toc448002810 \h </w:instrText>
        </w:r>
        <w:r w:rsidR="00643F33">
          <w:rPr>
            <w:noProof/>
            <w:webHidden/>
          </w:rPr>
        </w:r>
        <w:r w:rsidR="00643F33">
          <w:rPr>
            <w:noProof/>
            <w:webHidden/>
          </w:rPr>
          <w:fldChar w:fldCharType="separate"/>
        </w:r>
        <w:r w:rsidR="00A079A3">
          <w:rPr>
            <w:noProof/>
            <w:webHidden/>
          </w:rPr>
          <w:t>42</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643F33">
          <w:rPr>
            <w:noProof/>
            <w:webHidden/>
          </w:rPr>
          <w:fldChar w:fldCharType="begin"/>
        </w:r>
        <w:r w:rsidR="00FC3035">
          <w:rPr>
            <w:noProof/>
            <w:webHidden/>
          </w:rPr>
          <w:instrText xml:space="preserve"> PAGEREF _Toc448002811 \h </w:instrText>
        </w:r>
        <w:r w:rsidR="00643F33">
          <w:rPr>
            <w:noProof/>
            <w:webHidden/>
          </w:rPr>
        </w:r>
        <w:r w:rsidR="00643F33">
          <w:rPr>
            <w:noProof/>
            <w:webHidden/>
          </w:rPr>
          <w:fldChar w:fldCharType="separate"/>
        </w:r>
        <w:r w:rsidR="00A079A3">
          <w:rPr>
            <w:noProof/>
            <w:webHidden/>
          </w:rPr>
          <w:t>42</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643F33">
          <w:rPr>
            <w:noProof/>
            <w:webHidden/>
          </w:rPr>
          <w:fldChar w:fldCharType="begin"/>
        </w:r>
        <w:r w:rsidR="00FC3035">
          <w:rPr>
            <w:noProof/>
            <w:webHidden/>
          </w:rPr>
          <w:instrText xml:space="preserve"> PAGEREF _Toc448002812 \h </w:instrText>
        </w:r>
        <w:r w:rsidR="00643F33">
          <w:rPr>
            <w:noProof/>
            <w:webHidden/>
          </w:rPr>
        </w:r>
        <w:r w:rsidR="00643F33">
          <w:rPr>
            <w:noProof/>
            <w:webHidden/>
          </w:rPr>
          <w:fldChar w:fldCharType="separate"/>
        </w:r>
        <w:r w:rsidR="00A079A3">
          <w:rPr>
            <w:noProof/>
            <w:webHidden/>
          </w:rPr>
          <w:t>46</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643F33">
          <w:rPr>
            <w:noProof/>
            <w:webHidden/>
          </w:rPr>
          <w:fldChar w:fldCharType="begin"/>
        </w:r>
        <w:r w:rsidR="00FC3035">
          <w:rPr>
            <w:noProof/>
            <w:webHidden/>
          </w:rPr>
          <w:instrText xml:space="preserve"> PAGEREF _Toc448002813 \h </w:instrText>
        </w:r>
        <w:r w:rsidR="00643F33">
          <w:rPr>
            <w:noProof/>
            <w:webHidden/>
          </w:rPr>
        </w:r>
        <w:r w:rsidR="00643F33">
          <w:rPr>
            <w:noProof/>
            <w:webHidden/>
          </w:rPr>
          <w:fldChar w:fldCharType="separate"/>
        </w:r>
        <w:r w:rsidR="00A079A3">
          <w:rPr>
            <w:noProof/>
            <w:webHidden/>
          </w:rPr>
          <w:t>48</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643F33">
          <w:rPr>
            <w:noProof/>
            <w:webHidden/>
          </w:rPr>
          <w:fldChar w:fldCharType="begin"/>
        </w:r>
        <w:r w:rsidR="00FC3035">
          <w:rPr>
            <w:noProof/>
            <w:webHidden/>
          </w:rPr>
          <w:instrText xml:space="preserve"> PAGEREF _Toc448002814 \h </w:instrText>
        </w:r>
        <w:r w:rsidR="00643F33">
          <w:rPr>
            <w:noProof/>
            <w:webHidden/>
          </w:rPr>
        </w:r>
        <w:r w:rsidR="00643F33">
          <w:rPr>
            <w:noProof/>
            <w:webHidden/>
          </w:rPr>
          <w:fldChar w:fldCharType="separate"/>
        </w:r>
        <w:r w:rsidR="00A079A3">
          <w:rPr>
            <w:noProof/>
            <w:webHidden/>
          </w:rPr>
          <w:t>48</w:t>
        </w:r>
        <w:r w:rsidR="00643F33">
          <w:rPr>
            <w:noProof/>
            <w:webHidden/>
          </w:rPr>
          <w:fldChar w:fldCharType="end"/>
        </w:r>
      </w:hyperlink>
    </w:p>
    <w:p w:rsidR="00FC3035" w:rsidRDefault="009A5714">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643F33">
          <w:rPr>
            <w:noProof/>
            <w:webHidden/>
          </w:rPr>
          <w:fldChar w:fldCharType="begin"/>
        </w:r>
        <w:r w:rsidR="00FC3035">
          <w:rPr>
            <w:noProof/>
            <w:webHidden/>
          </w:rPr>
          <w:instrText xml:space="preserve"> PAGEREF _Toc448002815 \h </w:instrText>
        </w:r>
        <w:r w:rsidR="00643F33">
          <w:rPr>
            <w:noProof/>
            <w:webHidden/>
          </w:rPr>
        </w:r>
        <w:r w:rsidR="00643F33">
          <w:rPr>
            <w:noProof/>
            <w:webHidden/>
          </w:rPr>
          <w:fldChar w:fldCharType="separate"/>
        </w:r>
        <w:r w:rsidR="00A079A3">
          <w:rPr>
            <w:noProof/>
            <w:webHidden/>
          </w:rPr>
          <w:t>49</w:t>
        </w:r>
        <w:r w:rsidR="00643F33">
          <w:rPr>
            <w:noProof/>
            <w:webHidden/>
          </w:rPr>
          <w:fldChar w:fldCharType="end"/>
        </w:r>
      </w:hyperlink>
    </w:p>
    <w:p w:rsidR="006024BF" w:rsidRPr="006024BF" w:rsidRDefault="009A5714"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643F33">
          <w:rPr>
            <w:noProof/>
            <w:webHidden/>
          </w:rPr>
          <w:fldChar w:fldCharType="begin"/>
        </w:r>
        <w:r w:rsidR="00FC3035">
          <w:rPr>
            <w:noProof/>
            <w:webHidden/>
          </w:rPr>
          <w:instrText xml:space="preserve"> PAGEREF _Toc448002816 \h </w:instrText>
        </w:r>
        <w:r w:rsidR="00643F33">
          <w:rPr>
            <w:noProof/>
            <w:webHidden/>
          </w:rPr>
        </w:r>
        <w:r w:rsidR="00643F33">
          <w:rPr>
            <w:noProof/>
            <w:webHidden/>
          </w:rPr>
          <w:fldChar w:fldCharType="separate"/>
        </w:r>
        <w:r w:rsidR="00A079A3">
          <w:rPr>
            <w:noProof/>
            <w:webHidden/>
          </w:rPr>
          <w:t>50</w:t>
        </w:r>
        <w:r w:rsidR="00643F33">
          <w:rPr>
            <w:noProof/>
            <w:webHidden/>
          </w:rPr>
          <w:fldChar w:fldCharType="end"/>
        </w:r>
      </w:hyperlink>
      <w:r w:rsidR="00643F33">
        <w:fldChar w:fldCharType="end"/>
      </w:r>
    </w:p>
    <w:p w:rsidR="006372FE" w:rsidRPr="00ED611C" w:rsidRDefault="006372FE"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Start w:id="78" w:name="_Toc448091853"/>
      <w:bookmarkEnd w:id="52"/>
      <w:bookmarkEnd w:id="53"/>
      <w:r w:rsidRPr="00ED611C">
        <w:rPr>
          <w:rFonts w:hint="eastAsia"/>
        </w:rPr>
        <w:lastRenderedPageBreak/>
        <w:t>引言</w:t>
      </w:r>
      <w:bookmarkEnd w:id="69"/>
      <w:bookmarkEnd w:id="70"/>
      <w:bookmarkEnd w:id="71"/>
      <w:bookmarkEnd w:id="72"/>
      <w:bookmarkEnd w:id="73"/>
      <w:bookmarkEnd w:id="74"/>
      <w:bookmarkEnd w:id="75"/>
      <w:bookmarkEnd w:id="76"/>
      <w:bookmarkEnd w:id="77"/>
      <w:bookmarkEnd w:id="78"/>
    </w:p>
    <w:p w:rsidR="006372FE" w:rsidRPr="00AD6B38" w:rsidRDefault="00943EDC" w:rsidP="00955EE0">
      <w:pPr>
        <w:pStyle w:val="2"/>
        <w:numPr>
          <w:ilvl w:val="1"/>
          <w:numId w:val="24"/>
        </w:numPr>
      </w:pPr>
      <w:bookmarkStart w:id="79" w:name="_Toc448091854"/>
      <w:r>
        <w:rPr>
          <w:rFonts w:hint="eastAsia"/>
        </w:rPr>
        <w:t>研究背景</w:t>
      </w:r>
      <w:r w:rsidR="00CD1D70">
        <w:rPr>
          <w:rFonts w:hint="eastAsia"/>
        </w:rPr>
        <w:t>及</w:t>
      </w:r>
      <w:r w:rsidR="00CD1D70">
        <w:t>意义</w:t>
      </w:r>
      <w:bookmarkEnd w:id="79"/>
    </w:p>
    <w:p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rsidR="00836685" w:rsidRDefault="006401A8" w:rsidP="005F5B74">
      <w:pPr>
        <w:ind w:firstLine="472"/>
        <w:rPr>
          <w:rFonts w:cs="Times New Roman"/>
        </w:rPr>
      </w:pPr>
      <w:r>
        <w:rPr>
          <w:rFonts w:cs="Times New Roman"/>
        </w:rPr>
        <w:t>社交网络的理论基础是六度分割理论</w:t>
      </w:r>
      <w:r w:rsidR="00746E11">
        <w:fldChar w:fldCharType="begin"/>
      </w:r>
      <w:r w:rsidR="00746E11">
        <w:instrText xml:space="preserve"> REF _Ref446094449 \r \h  \* MERGEFORMAT </w:instrText>
      </w:r>
      <w:r w:rsidR="00746E11">
        <w:fldChar w:fldCharType="separate"/>
      </w:r>
      <w:r w:rsidR="00A079A3" w:rsidRPr="00A079A3">
        <w:rPr>
          <w:rFonts w:cs="Times New Roman"/>
          <w:vertAlign w:val="superscript"/>
        </w:rPr>
        <w:t>[1]</w:t>
      </w:r>
      <w:r w:rsidR="00746E11">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746E11">
        <w:fldChar w:fldCharType="begin"/>
      </w:r>
      <w:r w:rsidR="00746E11">
        <w:instrText xml:space="preserve"> REF _Ref447458262 \r \h  \* MERGEFORMAT </w:instrText>
      </w:r>
      <w:r w:rsidR="00746E11">
        <w:fldChar w:fldCharType="separate"/>
      </w:r>
      <w:r w:rsidR="00A079A3">
        <w:rPr>
          <w:rFonts w:cs="Times New Roman"/>
          <w:vertAlign w:val="superscript"/>
        </w:rPr>
        <w:t>[2]</w:t>
      </w:r>
      <w:r w:rsidR="00746E11">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746E11">
        <w:fldChar w:fldCharType="begin"/>
      </w:r>
      <w:r w:rsidR="00746E11">
        <w:instrText xml:space="preserve">REF _Ref446095092 \r \h \* MERGEFORMAT </w:instrText>
      </w:r>
      <w:r w:rsidR="00746E11">
        <w:fldChar w:fldCharType="separate"/>
      </w:r>
      <w:r w:rsidR="00A079A3" w:rsidRPr="00A079A3">
        <w:rPr>
          <w:rFonts w:cs="Times New Roman"/>
          <w:vertAlign w:val="superscript"/>
        </w:rPr>
        <w:t>[3]</w:t>
      </w:r>
      <w:r w:rsidR="00746E11">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w:t>
      </w:r>
      <w:r w:rsidR="006A756D">
        <w:rPr>
          <w:rFonts w:cs="Times New Roman" w:hint="eastAsia"/>
        </w:rPr>
        <w:lastRenderedPageBreak/>
        <w:t>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、微博为主的社交网络平台吸引了大量的用户，在</w:t>
      </w:r>
      <w:r w:rsidR="00AB2447">
        <w:rPr>
          <w:rFonts w:cs="Times New Roman" w:hint="eastAsia"/>
        </w:rPr>
        <w:t>国内，新浪微博的用户量是很成功的社交网络平台之一。</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，具有不可估量的商业价值。新浪微博里庞大的用户群体和平台上海量的</w:t>
      </w:r>
      <w:r w:rsidR="004218CA">
        <w:rPr>
          <w:rFonts w:cs="Times New Roman" w:hint="eastAsia"/>
        </w:rPr>
        <w:t>用户</w:t>
      </w:r>
      <w:r w:rsidR="00AB2447">
        <w:rPr>
          <w:rFonts w:cs="Times New Roman" w:hint="eastAsia"/>
        </w:rPr>
        <w:t>微博信息，使用户对信息的获取和用户之间的交流带来方便，人们可以更加快捷、低成本的方式获取所需的信息，展现给用户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rsidR="00FD35FB" w:rsidRDefault="00716B20" w:rsidP="00955EE0">
      <w:pPr>
        <w:pStyle w:val="2"/>
        <w:numPr>
          <w:ilvl w:val="1"/>
          <w:numId w:val="24"/>
        </w:numPr>
      </w:pPr>
      <w:bookmarkStart w:id="80" w:name="_Toc448091855"/>
      <w:r>
        <w:rPr>
          <w:rFonts w:hint="eastAsia"/>
        </w:rPr>
        <w:lastRenderedPageBreak/>
        <w:t>国内外</w:t>
      </w:r>
      <w:r>
        <w:t>研究现状</w:t>
      </w:r>
      <w:bookmarkEnd w:id="80"/>
    </w:p>
    <w:p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746E11">
        <w:fldChar w:fldCharType="begin"/>
      </w:r>
      <w:r w:rsidR="00746E11">
        <w:instrText xml:space="preserve"> REF _Ref446095166 \r \h  \* MERGEFORMAT </w:instrText>
      </w:r>
      <w:r w:rsidR="00746E11">
        <w:fldChar w:fldCharType="separate"/>
      </w:r>
      <w:r w:rsidR="00A079A3" w:rsidRPr="00A079A3">
        <w:rPr>
          <w:rFonts w:cs="Times New Roman"/>
          <w:vertAlign w:val="superscript"/>
        </w:rPr>
        <w:t>[4]</w:t>
      </w:r>
      <w:r w:rsidR="00746E11">
        <w:fldChar w:fldCharType="end"/>
      </w:r>
      <w:r w:rsidR="003B265D">
        <w:rPr>
          <w:rFonts w:cs="Times New Roman"/>
        </w:rPr>
        <w:t>。</w:t>
      </w:r>
    </w:p>
    <w:p w:rsidR="00E75D2E" w:rsidRDefault="00063A1B" w:rsidP="00A27262">
      <w:pPr>
        <w:ind w:firstLine="472"/>
        <w:rPr>
          <w:rFonts w:cs="Times New Roman"/>
        </w:rPr>
      </w:pPr>
      <w:r>
        <w:rPr>
          <w:rFonts w:cs="Times New Roman"/>
        </w:rPr>
        <w:t>Jon Kleinberg</w:t>
      </w:r>
      <w:r w:rsidR="00E75D2E">
        <w:rPr>
          <w:rFonts w:cs="Times New Roman"/>
        </w:rPr>
        <w:t>认为好友推荐就是</w:t>
      </w:r>
      <w:r w:rsidR="00E75D2E">
        <w:rPr>
          <w:rFonts w:cs="Times New Roman" w:hint="eastAsia"/>
        </w:rPr>
        <w:t>“链路预测”问题，因此研究和对比了各种链路预测方法</w:t>
      </w:r>
      <w:r w:rsidR="00746E11">
        <w:fldChar w:fldCharType="begin"/>
      </w:r>
      <w:r w:rsidR="00746E11">
        <w:instrText xml:space="preserve">REF _Ref446096067 \r \h \* MERGEFORMAT </w:instrText>
      </w:r>
      <w:r w:rsidR="00746E11">
        <w:fldChar w:fldCharType="separate"/>
      </w:r>
      <w:r w:rsidR="00A079A3" w:rsidRPr="00A079A3">
        <w:rPr>
          <w:rFonts w:cs="Times New Roman"/>
          <w:vertAlign w:val="superscript"/>
        </w:rPr>
        <w:t>[5]</w:t>
      </w:r>
      <w:r w:rsidR="00746E11">
        <w:fldChar w:fldCharType="end"/>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746E11">
        <w:fldChar w:fldCharType="begin"/>
      </w:r>
      <w:r w:rsidR="00746E11">
        <w:instrText xml:space="preserve">REF _Ref446096077 \r \h \* MERGEFORMAT </w:instrText>
      </w:r>
      <w:r w:rsidR="00746E11">
        <w:fldChar w:fldCharType="separate"/>
      </w:r>
      <w:r w:rsidR="00A079A3" w:rsidRPr="00A079A3">
        <w:rPr>
          <w:rFonts w:cs="Times New Roman"/>
          <w:vertAlign w:val="superscript"/>
        </w:rPr>
        <w:t>[6]</w:t>
      </w:r>
      <w:r w:rsidR="00746E11">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746E11">
        <w:fldChar w:fldCharType="begin"/>
      </w:r>
      <w:r w:rsidR="00746E11">
        <w:instrText xml:space="preserve">REF _Ref447458378 \r \h \* MERGEFORMAT </w:instrText>
      </w:r>
      <w:r w:rsidR="00746E11">
        <w:fldChar w:fldCharType="separate"/>
      </w:r>
      <w:r w:rsidR="00A079A3">
        <w:rPr>
          <w:rFonts w:cs="Times New Roman"/>
          <w:vertAlign w:val="superscript"/>
        </w:rPr>
        <w:t>[7]</w:t>
      </w:r>
      <w:r w:rsidR="00746E11">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746E11">
        <w:fldChar w:fldCharType="begin"/>
      </w:r>
      <w:r w:rsidR="00746E11">
        <w:instrText xml:space="preserve"> REF _Ref446096727 \r \h  \* MERGEFORMAT </w:instrText>
      </w:r>
      <w:r w:rsidR="00746E11">
        <w:fldChar w:fldCharType="separate"/>
      </w:r>
      <w:r w:rsidR="00A079A3" w:rsidRPr="00A079A3">
        <w:rPr>
          <w:rFonts w:cs="Times New Roman"/>
          <w:vertAlign w:val="superscript"/>
        </w:rPr>
        <w:t>[8]</w:t>
      </w:r>
      <w:r w:rsidR="00746E11">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746E11">
        <w:fldChar w:fldCharType="begin"/>
      </w:r>
      <w:r w:rsidR="00746E11">
        <w:instrText xml:space="preserve">REF _Ref447458425 \r \h \* MERGEFORMAT </w:instrText>
      </w:r>
      <w:r w:rsidR="00746E11">
        <w:fldChar w:fldCharType="separate"/>
      </w:r>
      <w:r w:rsidR="00A079A3">
        <w:rPr>
          <w:rFonts w:cs="Times New Roman"/>
          <w:vertAlign w:val="superscript"/>
        </w:rPr>
        <w:t>[9]</w:t>
      </w:r>
      <w:r w:rsidR="00746E11">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746E11">
        <w:fldChar w:fldCharType="begin"/>
      </w:r>
      <w:r w:rsidR="00746E11">
        <w:instrText xml:space="preserve">REF _Ref446096851 \r \h \* MERGEFORMAT </w:instrText>
      </w:r>
      <w:r w:rsidR="00746E11">
        <w:fldChar w:fldCharType="separate"/>
      </w:r>
      <w:r w:rsidR="00A079A3" w:rsidRPr="00A079A3">
        <w:rPr>
          <w:rFonts w:cs="Times New Roman"/>
          <w:vertAlign w:val="superscript"/>
        </w:rPr>
        <w:t>[10]</w:t>
      </w:r>
      <w:r w:rsidR="00746E11">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来生成可能成为朋友的待推荐列表，然后通过标签和图像信息的共簇来对列表进行过滤</w:t>
      </w:r>
      <w:r w:rsidR="00746E11">
        <w:fldChar w:fldCharType="begin"/>
      </w:r>
      <w:r w:rsidR="00746E11">
        <w:instrText xml:space="preserve">REF _Ref447378709 \r \h \* MERGEFORMAT </w:instrText>
      </w:r>
      <w:r w:rsidR="00746E11">
        <w:fldChar w:fldCharType="separate"/>
      </w:r>
      <w:r w:rsidR="00A079A3">
        <w:rPr>
          <w:rFonts w:cs="Times New Roman"/>
          <w:vertAlign w:val="superscript"/>
        </w:rPr>
        <w:t>[11]</w:t>
      </w:r>
      <w:r w:rsidR="00746E11">
        <w:fldChar w:fldCharType="end"/>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r w:rsidR="00746E11">
        <w:fldChar w:fldCharType="begin"/>
      </w:r>
      <w:r w:rsidR="00746E11">
        <w:instrText xml:space="preserve">REF _Ref447378720 \r \h \* MERGEFORMAT </w:instrText>
      </w:r>
      <w:r w:rsidR="00746E11">
        <w:fldChar w:fldCharType="separate"/>
      </w:r>
      <w:r w:rsidR="00A079A3">
        <w:rPr>
          <w:rFonts w:cs="Times New Roman"/>
          <w:vertAlign w:val="superscript"/>
        </w:rPr>
        <w:t>[12]</w:t>
      </w:r>
      <w:r w:rsidR="00746E11">
        <w:fldChar w:fldCharType="end"/>
      </w:r>
      <w:r w:rsidR="002859C2">
        <w:rPr>
          <w:rFonts w:cs="Times New Roman" w:hint="eastAsia"/>
        </w:rPr>
        <w:t>。</w:t>
      </w:r>
    </w:p>
    <w:p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746E11">
        <w:fldChar w:fldCharType="begin"/>
      </w:r>
      <w:r w:rsidR="00746E11">
        <w:instrText xml:space="preserve">REF _Ref446097121 \r \h \* MERGEFORMAT </w:instrText>
      </w:r>
      <w:r w:rsidR="00746E11">
        <w:fldChar w:fldCharType="separate"/>
      </w:r>
      <w:r w:rsidR="00A079A3" w:rsidRPr="00A079A3">
        <w:rPr>
          <w:rFonts w:cs="Times New Roman"/>
          <w:vertAlign w:val="superscript"/>
        </w:rPr>
        <w:t>[13]</w:t>
      </w:r>
      <w:r w:rsidR="00746E11">
        <w:fldChar w:fldCharType="end"/>
      </w:r>
      <w:r w:rsidR="009842DA" w:rsidRPr="009842DA">
        <w:rPr>
          <w:vertAlign w:val="superscript"/>
        </w:rPr>
        <w:t>,</w:t>
      </w:r>
      <w:r w:rsidR="00746E11">
        <w:fldChar w:fldCharType="begin"/>
      </w:r>
      <w:r w:rsidR="00746E11">
        <w:instrText xml:space="preserve"> REF _Ref446097136 \r \h  \* MERGEFORMAT </w:instrText>
      </w:r>
      <w:r w:rsidR="00746E11">
        <w:fldChar w:fldCharType="separate"/>
      </w:r>
      <w:r w:rsidR="00A079A3" w:rsidRPr="00A079A3">
        <w:rPr>
          <w:vanish/>
          <w:vertAlign w:val="superscript"/>
        </w:rPr>
        <w:t>[</w:t>
      </w:r>
      <w:r w:rsidR="00A079A3">
        <w:rPr>
          <w:vertAlign w:val="superscript"/>
        </w:rPr>
        <w:t>14]</w:t>
      </w:r>
      <w:r w:rsidR="00746E11">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746E11">
        <w:fldChar w:fldCharType="begin"/>
      </w:r>
      <w:r w:rsidR="00746E11">
        <w:instrText xml:space="preserve">REF _Ref446097162 \r \h \* MERGEFORMAT </w:instrText>
      </w:r>
      <w:r w:rsidR="00746E11">
        <w:fldChar w:fldCharType="separate"/>
      </w:r>
      <w:r w:rsidR="00A079A3" w:rsidRPr="00A079A3">
        <w:rPr>
          <w:rFonts w:cs="Times New Roman"/>
          <w:vertAlign w:val="superscript"/>
        </w:rPr>
        <w:t>[15]</w:t>
      </w:r>
      <w:r w:rsidR="00746E11">
        <w:fldChar w:fldCharType="end"/>
      </w:r>
      <w:r w:rsidR="00B44994">
        <w:rPr>
          <w:rFonts w:cs="Times New Roman"/>
        </w:rPr>
        <w:t>。</w:t>
      </w:r>
    </w:p>
    <w:p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746E11">
        <w:fldChar w:fldCharType="begin"/>
      </w:r>
      <w:r w:rsidR="00746E11">
        <w:instrText xml:space="preserve"> REF _Ref446097184 \r \h  \* MERGEFORMAT </w:instrText>
      </w:r>
      <w:r w:rsidR="00746E11">
        <w:fldChar w:fldCharType="separate"/>
      </w:r>
      <w:r w:rsidR="00A079A3" w:rsidRPr="00A079A3">
        <w:rPr>
          <w:rFonts w:cs="Times New Roman"/>
          <w:vertAlign w:val="superscript"/>
        </w:rPr>
        <w:t>[16]</w:t>
      </w:r>
      <w:r w:rsidR="00746E11">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rsidR="00BE2474" w:rsidRPr="001778A7" w:rsidRDefault="00BE2474" w:rsidP="00955EE0">
      <w:pPr>
        <w:pStyle w:val="ae"/>
        <w:numPr>
          <w:ilvl w:val="0"/>
          <w:numId w:val="16"/>
        </w:numPr>
        <w:ind w:left="0" w:firstLineChars="200" w:firstLine="472"/>
        <w:rPr>
          <w:rFonts w:cs="Times New Roman"/>
        </w:rPr>
      </w:pPr>
      <w:r>
        <w:rPr>
          <w:rFonts w:cs="Times New Roman" w:hint="eastAsia"/>
        </w:rPr>
        <w:lastRenderedPageBreak/>
        <w:t>数据集和评价指标，推荐系统的好坏不仅仅依赖推荐算法和理论方面做优化，评价指标的选定也很重要。推荐系统的评价可以分为离线和在线两种方式，在科研工作中，最常用的方法是离线评价。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746E11">
        <w:fldChar w:fldCharType="begin"/>
      </w:r>
      <w:r w:rsidR="00746E11">
        <w:instrText xml:space="preserve"> REF _Ref447458489 \r \h  \* MERGEFORMAT </w:instrText>
      </w:r>
      <w:r w:rsidR="00746E11">
        <w:fldChar w:fldCharType="separate"/>
      </w:r>
      <w:r w:rsidR="00A079A3">
        <w:rPr>
          <w:rFonts w:cs="Times New Roman"/>
          <w:vertAlign w:val="superscript"/>
        </w:rPr>
        <w:t>[17]</w:t>
      </w:r>
      <w:r w:rsidR="00746E11">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746E11">
        <w:fldChar w:fldCharType="begin"/>
      </w:r>
      <w:r w:rsidR="00746E11">
        <w:instrText xml:space="preserve">REF _Ref446097162 \r \h \* MERGEFORMAT </w:instrText>
      </w:r>
      <w:r w:rsidR="00746E11">
        <w:fldChar w:fldCharType="separate"/>
      </w:r>
      <w:r w:rsidR="00A079A3">
        <w:rPr>
          <w:rFonts w:cs="Times New Roman"/>
          <w:vertAlign w:val="superscript"/>
        </w:rPr>
        <w:t>[15</w:t>
      </w:r>
      <w:r w:rsidR="00A079A3" w:rsidRPr="00A079A3">
        <w:rPr>
          <w:rFonts w:cs="Times New Roman"/>
          <w:vertAlign w:val="superscript"/>
        </w:rPr>
        <w:t>]</w:t>
      </w:r>
      <w:r w:rsidR="00746E11">
        <w:fldChar w:fldCharType="end"/>
      </w:r>
      <w:r w:rsidR="001F4F55" w:rsidRPr="001F4F55">
        <w:rPr>
          <w:rFonts w:cs="Times New Roman"/>
          <w:vertAlign w:val="superscript"/>
        </w:rPr>
        <w:t>,</w:t>
      </w:r>
      <w:r w:rsidR="00746E11">
        <w:fldChar w:fldCharType="begin"/>
      </w:r>
      <w:r w:rsidR="00746E11">
        <w:instrText xml:space="preserve"> REF _nebF700940D_7F28_4E88_9EFD_E80F077979B9 \r \h  \* MERGEFORMAT </w:instrText>
      </w:r>
      <w:r w:rsidR="00746E11">
        <w:fldChar w:fldCharType="separate"/>
      </w:r>
      <w:r w:rsidR="00A079A3" w:rsidRPr="00A079A3">
        <w:rPr>
          <w:rFonts w:cs="Times New Roman"/>
          <w:vanish/>
          <w:vertAlign w:val="superscript"/>
        </w:rPr>
        <w:t>[</w:t>
      </w:r>
      <w:r w:rsidR="00A079A3">
        <w:rPr>
          <w:rFonts w:cs="Times New Roman"/>
          <w:vertAlign w:val="superscript"/>
        </w:rPr>
        <w:t>18</w:t>
      </w:r>
      <w:r w:rsidR="00A079A3" w:rsidRPr="00A079A3">
        <w:rPr>
          <w:rFonts w:cs="Times New Roman"/>
          <w:vertAlign w:val="superscript"/>
        </w:rPr>
        <w:t>]</w:t>
      </w:r>
      <w:r w:rsidR="00746E11">
        <w:fldChar w:fldCharType="end"/>
      </w:r>
      <w:r w:rsidR="000E59FC">
        <w:rPr>
          <w:rFonts w:cs="Times New Roman"/>
          <w:vertAlign w:val="superscript"/>
        </w:rPr>
        <w:t>-</w:t>
      </w:r>
      <w:r w:rsidR="001F4F55" w:rsidRPr="000E59FC">
        <w:rPr>
          <w:rFonts w:cs="Times New Roman"/>
          <w:vanish/>
          <w:vertAlign w:val="superscript"/>
        </w:rPr>
        <w:t>,</w:t>
      </w:r>
      <w:r w:rsidR="00746E11">
        <w:fldChar w:fldCharType="begin"/>
      </w:r>
      <w:r w:rsidR="00746E11">
        <w:instrText xml:space="preserve"> REF _neb8414AE9C_AFD3_43D3_A6AE_9CFBD2BA2372 \r \h  \* MERGEFORMAT </w:instrText>
      </w:r>
      <w:r w:rsidR="00746E11">
        <w:fldChar w:fldCharType="separate"/>
      </w:r>
      <w:r w:rsidR="00A079A3">
        <w:rPr>
          <w:rFonts w:cs="Times New Roman"/>
          <w:vanish/>
          <w:vertAlign w:val="superscript"/>
        </w:rPr>
        <w:t>[19]</w:t>
      </w:r>
      <w:r w:rsidR="00746E11">
        <w:fldChar w:fldCharType="end"/>
      </w:r>
      <w:r w:rsidR="001F4F55" w:rsidRPr="000E59FC">
        <w:rPr>
          <w:rFonts w:cs="Times New Roman"/>
          <w:vanish/>
          <w:vertAlign w:val="superscript"/>
        </w:rPr>
        <w:t>,</w:t>
      </w:r>
      <w:r w:rsidR="00746E11">
        <w:fldChar w:fldCharType="begin"/>
      </w:r>
      <w:r w:rsidR="00746E11">
        <w:instrText xml:space="preserve"> REF _Ref447458670 \r \h  \* MERGEFORMAT </w:instrText>
      </w:r>
      <w:r w:rsidR="00746E11">
        <w:fldChar w:fldCharType="separate"/>
      </w:r>
      <w:r w:rsidR="00A079A3" w:rsidRPr="00A079A3">
        <w:rPr>
          <w:rFonts w:cs="Times New Roman"/>
          <w:vanish/>
          <w:vertAlign w:val="superscript"/>
        </w:rPr>
        <w:t>[</w:t>
      </w:r>
      <w:r w:rsidR="00A079A3">
        <w:rPr>
          <w:rFonts w:cs="Times New Roman"/>
          <w:vertAlign w:val="superscript"/>
        </w:rPr>
        <w:t>20]</w:t>
      </w:r>
      <w:r w:rsidR="00746E11">
        <w:fldChar w:fldCharType="end"/>
      </w:r>
      <w:r w:rsidR="00292B7A">
        <w:rPr>
          <w:rFonts w:cs="Times New Roman" w:hint="eastAsia"/>
        </w:rPr>
        <w:t>。</w:t>
      </w:r>
    </w:p>
    <w:p w:rsidR="00716B20" w:rsidRDefault="00716B20" w:rsidP="00955EE0">
      <w:pPr>
        <w:pStyle w:val="2"/>
        <w:numPr>
          <w:ilvl w:val="1"/>
          <w:numId w:val="24"/>
        </w:numPr>
      </w:pPr>
      <w:bookmarkStart w:id="81" w:name="_Toc448091856"/>
      <w:r>
        <w:rPr>
          <w:rFonts w:hint="eastAsia"/>
        </w:rPr>
        <w:t>本文研究</w:t>
      </w:r>
      <w:r w:rsidR="00863D5D">
        <w:rPr>
          <w:rFonts w:hint="eastAsia"/>
        </w:rPr>
        <w:t>目标和</w:t>
      </w:r>
      <w:r>
        <w:rPr>
          <w:rFonts w:hint="eastAsia"/>
        </w:rPr>
        <w:t>内容</w:t>
      </w:r>
      <w:bookmarkEnd w:id="81"/>
    </w:p>
    <w:p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rsidR="00CB1657" w:rsidRDefault="00CB1657" w:rsidP="007168C8">
      <w:pPr>
        <w:pStyle w:val="ae"/>
        <w:numPr>
          <w:ilvl w:val="0"/>
          <w:numId w:val="6"/>
        </w:numPr>
        <w:ind w:left="0" w:firstLineChars="200" w:firstLine="472"/>
        <w:rPr>
          <w:rFonts w:cs="Times New Roman"/>
        </w:rPr>
      </w:pPr>
      <w:r>
        <w:rPr>
          <w:rFonts w:cs="Times New Roman" w:hint="eastAsia"/>
        </w:rPr>
        <w:lastRenderedPageBreak/>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sidR="007B4D4A">
        <w:rPr>
          <w:rFonts w:cs="Times New Roman"/>
        </w:rPr>
        <w:t>微博</w:t>
      </w:r>
      <w:r>
        <w:rPr>
          <w:rFonts w:cs="Times New Roman"/>
        </w:rPr>
        <w:t>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rsidR="00716B20" w:rsidRDefault="00716B20" w:rsidP="00955EE0">
      <w:pPr>
        <w:pStyle w:val="2"/>
        <w:numPr>
          <w:ilvl w:val="1"/>
          <w:numId w:val="24"/>
        </w:numPr>
      </w:pPr>
      <w:bookmarkStart w:id="82" w:name="_Toc448091857"/>
      <w:r>
        <w:rPr>
          <w:rFonts w:hint="eastAsia"/>
        </w:rPr>
        <w:t>论文结构</w:t>
      </w:r>
      <w:bookmarkEnd w:id="82"/>
    </w:p>
    <w:p w:rsidR="00D025E9" w:rsidRDefault="00D025E9" w:rsidP="00D025E9">
      <w:pPr>
        <w:ind w:firstLine="471"/>
      </w:pPr>
      <w:r>
        <w:t>本文总共分为</w:t>
      </w:r>
      <w:r>
        <w:rPr>
          <w:rFonts w:hint="eastAsia"/>
        </w:rPr>
        <w:t>6</w:t>
      </w:r>
      <w:r>
        <w:rPr>
          <w:rFonts w:hint="eastAsia"/>
        </w:rPr>
        <w:t>个章节，主要的内容如下：</w:t>
      </w:r>
    </w:p>
    <w:p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w:t>
      </w:r>
      <w:r w:rsidR="00A663E1">
        <w:rPr>
          <w:rFonts w:hint="eastAsia"/>
        </w:rPr>
        <w:lastRenderedPageBreak/>
        <w:t>用可以增强用户的表达情绪的强烈程度，以计算文本语义相似度为第一阶段，情感相似度为第二阶段，当用户的文本语义相似度的情况下，再对用户的情感进行考虑。</w:t>
      </w:r>
    </w:p>
    <w:p w:rsidR="00D20F40" w:rsidRDefault="00EF67DD" w:rsidP="005F1E03">
      <w:pPr>
        <w:ind w:firstLine="471"/>
      </w:pPr>
      <w:r>
        <w:rPr>
          <w:rFonts w:hint="eastAsia"/>
        </w:rPr>
        <w:t>第四章</w:t>
      </w:r>
      <w:r>
        <w:t>，</w:t>
      </w:r>
      <w:r w:rsidR="00A663E1">
        <w:rPr>
          <w:rFonts w:hint="eastAsia"/>
        </w:rPr>
        <w:t>基于用户文本语义和情感分析的推荐方法，针对微博文本推荐中，本文考虑用户最近几天的微博文本，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r w:rsidR="00643F33">
        <w:fldChar w:fldCharType="begin"/>
      </w:r>
      <w:r w:rsidR="00F34369">
        <w:instrText xml:space="preserve"> MACROBUTTON MTEditEquationSection2 </w:instrText>
      </w:r>
      <w:r w:rsidR="00F34369" w:rsidRPr="00F34369">
        <w:rPr>
          <w:rStyle w:val="MTEquationSection"/>
        </w:rPr>
        <w:instrText>Equation Chapter (Next) Section 1</w:instrText>
      </w:r>
      <w:r w:rsidR="00643F33">
        <w:fldChar w:fldCharType="begin"/>
      </w:r>
      <w:r w:rsidR="00F34369">
        <w:instrText xml:space="preserve"> SEQ MTEqn \r \h \* MERGEFORMAT </w:instrText>
      </w:r>
      <w:r w:rsidR="00643F33">
        <w:fldChar w:fldCharType="end"/>
      </w:r>
      <w:r w:rsidR="00643F33">
        <w:fldChar w:fldCharType="begin"/>
      </w:r>
      <w:r w:rsidR="00F34369">
        <w:instrText xml:space="preserve"> SEQ MTSec \r 1 \h \* MERGEFORMAT </w:instrText>
      </w:r>
      <w:r w:rsidR="00643F33">
        <w:fldChar w:fldCharType="end"/>
      </w:r>
      <w:r w:rsidR="00643F33">
        <w:fldChar w:fldCharType="begin"/>
      </w:r>
      <w:r w:rsidR="00F34369">
        <w:instrText xml:space="preserve"> SEQ MTChap \h \* MERGEFORMAT </w:instrText>
      </w:r>
      <w:r w:rsidR="00643F33">
        <w:fldChar w:fldCharType="end"/>
      </w:r>
      <w:r w:rsidR="00643F33">
        <w:fldChar w:fldCharType="end"/>
      </w:r>
    </w:p>
    <w:p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rsidR="00716DDC" w:rsidRPr="00C858E4" w:rsidRDefault="00670427" w:rsidP="00955EE0">
      <w:pPr>
        <w:pStyle w:val="1"/>
        <w:numPr>
          <w:ilvl w:val="0"/>
          <w:numId w:val="30"/>
        </w:numPr>
      </w:pPr>
      <w:bookmarkStart w:id="89" w:name="_Toc410226504"/>
      <w:bookmarkStart w:id="90" w:name="_Toc410226950"/>
      <w:bookmarkStart w:id="91" w:name="_Toc410227377"/>
      <w:bookmarkStart w:id="92" w:name="_Toc448091858"/>
      <w:bookmarkEnd w:id="83"/>
      <w:bookmarkEnd w:id="84"/>
      <w:bookmarkEnd w:id="85"/>
      <w:bookmarkEnd w:id="86"/>
      <w:bookmarkEnd w:id="87"/>
      <w:bookmarkEnd w:id="88"/>
      <w:bookmarkEnd w:id="89"/>
      <w:bookmarkEnd w:id="90"/>
      <w:bookmarkEnd w:id="91"/>
      <w:r>
        <w:rPr>
          <w:rFonts w:hint="eastAsia"/>
        </w:rPr>
        <w:lastRenderedPageBreak/>
        <w:t>好友推荐相关理论基础</w:t>
      </w:r>
      <w:bookmarkEnd w:id="92"/>
    </w:p>
    <w:p w:rsidR="00107D19" w:rsidRDefault="00107D19" w:rsidP="00955EE0">
      <w:pPr>
        <w:pStyle w:val="2"/>
        <w:numPr>
          <w:ilvl w:val="1"/>
          <w:numId w:val="25"/>
        </w:numPr>
        <w:ind w:left="567"/>
        <w:jc w:val="left"/>
      </w:pPr>
      <w:bookmarkStart w:id="93" w:name="_Toc448091859"/>
      <w:r>
        <w:t>推荐</w:t>
      </w:r>
      <w:r w:rsidR="006C1BAB">
        <w:rPr>
          <w:rFonts w:hint="eastAsia"/>
        </w:rPr>
        <w:t>系统</w:t>
      </w:r>
      <w:r w:rsidR="006C1BAB">
        <w:t>和</w:t>
      </w:r>
      <w:r>
        <w:t>算法</w:t>
      </w:r>
      <w:bookmarkEnd w:id="93"/>
    </w:p>
    <w:p w:rsidR="00107D19" w:rsidRDefault="007F65CB" w:rsidP="00955EE0">
      <w:pPr>
        <w:pStyle w:val="3"/>
        <w:numPr>
          <w:ilvl w:val="2"/>
          <w:numId w:val="33"/>
        </w:numPr>
      </w:pPr>
      <w:bookmarkStart w:id="94" w:name="_Toc448091860"/>
      <w:r>
        <w:rPr>
          <w:rFonts w:hint="eastAsia"/>
        </w:rPr>
        <w:t>推荐系统</w:t>
      </w:r>
      <w:r w:rsidR="00D62EED">
        <w:rPr>
          <w:rFonts w:hint="eastAsia"/>
        </w:rPr>
        <w:t>模块</w:t>
      </w:r>
      <w:bookmarkEnd w:id="94"/>
    </w:p>
    <w:p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rsidR="00DA7BE1" w:rsidRPr="005E67B4" w:rsidRDefault="00DA7BE1" w:rsidP="00F03637">
      <w:pPr>
        <w:pStyle w:val="aff"/>
        <w:jc w:val="center"/>
        <w:rPr>
          <w:rFonts w:ascii="Times New Roman" w:eastAsia="宋体" w:hAnsi="Times New Roman"/>
          <w:sz w:val="21"/>
          <w:szCs w:val="21"/>
        </w:rPr>
      </w:pPr>
    </w:p>
    <w:p w:rsidR="0035491C" w:rsidRDefault="00811B4F" w:rsidP="00EE37DD">
      <w:pPr>
        <w:pStyle w:val="aff"/>
        <w:jc w:val="center"/>
      </w:pPr>
      <w:r w:rsidRPr="002B35CB">
        <w:object w:dxaOrig="9780" w:dyaOrig="5130">
          <v:shape id="_x0000_i1027" type="#_x0000_t75" style="width:353.75pt;height:172.8pt" o:ole="">
            <v:imagedata r:id="rId31" o:title="" cropbottom="14440f" cropleft="1500f" cropright="9577f"/>
          </v:shape>
          <o:OLEObject Type="Embed" ProgID="Visio.Drawing.15" ShapeID="_x0000_i1027" DrawAspect="Content" ObjectID="_1524904858" r:id="rId32"/>
        </w:object>
      </w:r>
    </w:p>
    <w:p w:rsidR="00ED4B24" w:rsidRPr="009070BF" w:rsidRDefault="00ED4B24" w:rsidP="005E67B4">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Pr>
          <w:rFonts w:ascii="Times New Roman" w:eastAsia="宋体" w:hAnsi="Times New Roman"/>
          <w:sz w:val="21"/>
          <w:szCs w:val="21"/>
        </w:rPr>
        <w:fldChar w:fldCharType="end"/>
      </w:r>
      <w:r w:rsidR="009070BF" w:rsidRPr="009070BF">
        <w:rPr>
          <w:rFonts w:ascii="Times New Roman" w:eastAsia="宋体" w:hAnsi="Times New Roman"/>
          <w:sz w:val="21"/>
          <w:szCs w:val="21"/>
        </w:rPr>
        <w:t>推荐系统通用模型</w:t>
      </w:r>
      <w:bookmarkEnd w:id="95"/>
    </w:p>
    <w:p w:rsidR="00C04F21" w:rsidRPr="004D7EFD" w:rsidRDefault="00C04F21" w:rsidP="002B5CE8">
      <w:pPr>
        <w:jc w:val="center"/>
      </w:pPr>
    </w:p>
    <w:p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在推荐对象模块中，就是对推荐对象的特征提取，在对用户进行推荐时，需要参考的因素进行准确定位。不同的对象所表现的特征也不相同，主要有基于内容的方法和基于分类的方法。在三个模块中，最为</w:t>
      </w:r>
      <w:r w:rsidR="009B325B">
        <w:rPr>
          <w:rFonts w:hint="eastAsia"/>
        </w:rPr>
        <w:t>核心的部分就</w:t>
      </w:r>
      <w:r w:rsidR="00220AFA">
        <w:rPr>
          <w:rFonts w:hint="eastAsia"/>
        </w:rPr>
        <w:lastRenderedPageBreak/>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rsidR="00C2076B" w:rsidRDefault="00490E65" w:rsidP="00955EE0">
      <w:pPr>
        <w:pStyle w:val="3"/>
        <w:numPr>
          <w:ilvl w:val="2"/>
          <w:numId w:val="32"/>
        </w:numPr>
      </w:pPr>
      <w:bookmarkStart w:id="96" w:name="_Toc448091861"/>
      <w:r>
        <w:rPr>
          <w:rFonts w:hint="eastAsia"/>
        </w:rPr>
        <w:t>协同过滤推荐</w:t>
      </w:r>
      <w:bookmarkEnd w:id="96"/>
    </w:p>
    <w:p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746E11">
        <w:fldChar w:fldCharType="begin"/>
      </w:r>
      <w:r w:rsidR="00746E11">
        <w:instrText xml:space="preserve"> REF _Ref447458594 \r \h  \* MERGEFORMAT </w:instrText>
      </w:r>
      <w:r w:rsidR="00746E11">
        <w:fldChar w:fldCharType="separate"/>
      </w:r>
      <w:r w:rsidR="00A079A3">
        <w:rPr>
          <w:vertAlign w:val="superscript"/>
        </w:rPr>
        <w:t>[21]</w:t>
      </w:r>
      <w:r w:rsidR="00746E11">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746E11">
        <w:fldChar w:fldCharType="begin"/>
      </w:r>
      <w:r w:rsidR="00746E11">
        <w:instrText xml:space="preserve">REF _Ref446097329 \r \h \* MERGEFORMAT </w:instrText>
      </w:r>
      <w:r w:rsidR="00746E11">
        <w:fldChar w:fldCharType="separate"/>
      </w:r>
      <w:r w:rsidR="00A079A3" w:rsidRPr="00A079A3">
        <w:rPr>
          <w:vertAlign w:val="superscript"/>
        </w:rPr>
        <w:t>[22]</w:t>
      </w:r>
      <w:r w:rsidR="00746E11">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746E11">
        <w:fldChar w:fldCharType="begin"/>
      </w:r>
      <w:r w:rsidR="00746E11">
        <w:instrText xml:space="preserve"> REF _Ref446097337 \r \h  \* MERGEFORMAT </w:instrText>
      </w:r>
      <w:r w:rsidR="00746E11">
        <w:fldChar w:fldCharType="separate"/>
      </w:r>
      <w:r w:rsidR="00A079A3" w:rsidRPr="00A079A3">
        <w:rPr>
          <w:vertAlign w:val="superscript"/>
        </w:rPr>
        <w:t>[23]</w:t>
      </w:r>
      <w:r w:rsidR="00746E11">
        <w:fldChar w:fldCharType="end"/>
      </w:r>
      <w:r w:rsidR="0006053D">
        <w:t>。</w:t>
      </w:r>
    </w:p>
    <w:p w:rsidR="0006053D" w:rsidRDefault="0006053D" w:rsidP="00955EE0">
      <w:pPr>
        <w:pStyle w:val="ae"/>
        <w:numPr>
          <w:ilvl w:val="0"/>
          <w:numId w:val="10"/>
        </w:numPr>
      </w:pPr>
      <w:r w:rsidRPr="0006053D">
        <w:rPr>
          <w:rFonts w:hint="eastAsia"/>
        </w:rPr>
        <w:t>构建评分矩阵</w:t>
      </w:r>
    </w:p>
    <w:p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v:shape id="_x0000_i1028" type="#_x0000_t75" style="width:10pt;height:11.9pt" o:ole="">
            <v:imagedata r:id="rId33" o:title=""/>
          </v:shape>
          <o:OLEObject Type="Embed" ProgID="Equation.DSMT4" ShapeID="_x0000_i1028" DrawAspect="Content" ObjectID="_1524904859" r:id="rId34"/>
        </w:object>
      </w:r>
      <w:r>
        <w:rPr>
          <w:rFonts w:hint="eastAsia"/>
        </w:rPr>
        <w:t>个用户和</w:t>
      </w:r>
      <w:r w:rsidR="00E5098C" w:rsidRPr="00E5098C">
        <w:rPr>
          <w:position w:val="-6"/>
        </w:rPr>
        <w:object w:dxaOrig="200" w:dyaOrig="279">
          <v:shape id="_x0000_i1029" type="#_x0000_t75" style="width:10pt;height:13.75pt" o:ole="">
            <v:imagedata r:id="rId35" o:title=""/>
          </v:shape>
          <o:OLEObject Type="Embed" ProgID="Equation.DSMT4" ShapeID="_x0000_i1029" DrawAspect="Content" ObjectID="_1524904860" r:id="rId36"/>
        </w:object>
      </w:r>
      <w:r>
        <w:t>个项目，可以</w:t>
      </w:r>
      <w:r>
        <w:rPr>
          <w:rFonts w:hint="eastAsia"/>
        </w:rPr>
        <w:t>构建</w:t>
      </w:r>
      <w:r w:rsidR="009D1413" w:rsidRPr="009D1413">
        <w:rPr>
          <w:position w:val="-6"/>
        </w:rPr>
        <w:object w:dxaOrig="499" w:dyaOrig="279">
          <v:shape id="_x0000_i1030" type="#_x0000_t75" style="width:23.8pt;height:13.75pt" o:ole="">
            <v:imagedata r:id="rId37" o:title=""/>
          </v:shape>
          <o:OLEObject Type="Embed" ProgID="Equation.DSMT4" ShapeID="_x0000_i1030" DrawAspect="Content" ObjectID="_1524904861" r:id="rId3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v:shape id="_x0000_i1031" type="#_x0000_t75" style="width:10pt;height:13.75pt" o:ole="">
            <v:imagedata r:id="rId35" o:title=""/>
          </v:shape>
          <o:OLEObject Type="Embed" ProgID="Equation.DSMT4" ShapeID="_x0000_i1031" DrawAspect="Content" ObjectID="_1524904862" r:id="rId39"/>
        </w:object>
      </w:r>
      <w:r>
        <w:rPr>
          <w:rFonts w:hint="eastAsia"/>
        </w:rPr>
        <w:t>列</w:t>
      </w:r>
      <w:r>
        <w:t>表示物品</w:t>
      </w:r>
      <w:r>
        <w:rPr>
          <w:rFonts w:hint="eastAsia"/>
        </w:rPr>
        <w:t>或</w:t>
      </w:r>
      <w:r>
        <w:t>用户。第</w:t>
      </w:r>
      <w:r w:rsidR="000F0DBA" w:rsidRPr="00E5098C">
        <w:rPr>
          <w:position w:val="-6"/>
        </w:rPr>
        <w:object w:dxaOrig="139" w:dyaOrig="260">
          <v:shape id="_x0000_i1032" type="#_x0000_t75" style="width:6.9pt;height:13.75pt" o:ole="">
            <v:imagedata r:id="rId40" o:title=""/>
          </v:shape>
          <o:OLEObject Type="Embed" ProgID="Equation.DSMT4" ShapeID="_x0000_i1032" DrawAspect="Content" ObjectID="_1524904863" r:id="rId41"/>
        </w:object>
      </w:r>
      <w:r>
        <w:t>行</w:t>
      </w:r>
      <w:r w:rsidR="000F0DBA" w:rsidRPr="000F0DBA">
        <w:rPr>
          <w:position w:val="-10"/>
        </w:rPr>
        <w:object w:dxaOrig="200" w:dyaOrig="300">
          <v:shape id="_x0000_i1033" type="#_x0000_t75" style="width:10pt;height:15.65pt" o:ole="">
            <v:imagedata r:id="rId42" o:title=""/>
          </v:shape>
          <o:OLEObject Type="Embed" ProgID="Equation.DSMT4" ShapeID="_x0000_i1033" DrawAspect="Content" ObjectID="_1524904864" r:id="rId43"/>
        </w:object>
      </w:r>
      <w:r>
        <w:rPr>
          <w:rFonts w:hint="eastAsia"/>
        </w:rPr>
        <w:t>列</w:t>
      </w:r>
      <w:r w:rsidR="000F0DBA" w:rsidRPr="000F0DBA">
        <w:rPr>
          <w:position w:val="-14"/>
        </w:rPr>
        <w:object w:dxaOrig="300" w:dyaOrig="380">
          <v:shape id="_x0000_i1034" type="#_x0000_t75" style="width:15.65pt;height:18.8pt" o:ole="">
            <v:imagedata r:id="rId44" o:title=""/>
          </v:shape>
          <o:OLEObject Type="Embed" ProgID="Equation.DSMT4" ShapeID="_x0000_i1034" DrawAspect="Content" ObjectID="_1524904865" r:id="rId45"/>
        </w:object>
      </w:r>
      <w:r>
        <w:t>表示</w:t>
      </w:r>
      <w:r>
        <w:rPr>
          <w:rFonts w:hint="eastAsia"/>
        </w:rPr>
        <w:t>用户</w:t>
      </w:r>
      <w:r w:rsidR="003E1F96" w:rsidRPr="00E5098C">
        <w:rPr>
          <w:position w:val="-6"/>
        </w:rPr>
        <w:object w:dxaOrig="200" w:dyaOrig="220">
          <v:shape id="_x0000_i1035" type="#_x0000_t75" style="width:10pt;height:11.9pt" o:ole="">
            <v:imagedata r:id="rId33" o:title=""/>
          </v:shape>
          <o:OLEObject Type="Embed" ProgID="Equation.DSMT4" ShapeID="_x0000_i1035" DrawAspect="Content" ObjectID="_1524904866" r:id="rId46"/>
        </w:object>
      </w:r>
      <w:r>
        <w:t>对</w:t>
      </w:r>
      <w:r>
        <w:rPr>
          <w:rFonts w:hint="eastAsia"/>
        </w:rPr>
        <w:t>项目</w:t>
      </w:r>
      <w:r w:rsidR="004C095D" w:rsidRPr="00E5098C">
        <w:rPr>
          <w:position w:val="-6"/>
        </w:rPr>
        <w:object w:dxaOrig="200" w:dyaOrig="279">
          <v:shape id="_x0000_i1036" type="#_x0000_t75" style="width:10pt;height:13.75pt" o:ole="">
            <v:imagedata r:id="rId35" o:title=""/>
          </v:shape>
          <o:OLEObject Type="Embed" ProgID="Equation.DSMT4" ShapeID="_x0000_i1036" DrawAspect="Content" ObjectID="_1524904867" r:id="rId47"/>
        </w:object>
      </w:r>
      <w:r>
        <w:t>的打分或者</w:t>
      </w:r>
      <w:r w:rsidR="005E4E3F">
        <w:rPr>
          <w:rFonts w:hint="eastAsia"/>
        </w:rPr>
        <w:t>是</w:t>
      </w:r>
      <w:r w:rsidR="005E4E3F">
        <w:t>用户</w:t>
      </w:r>
      <w:r w:rsidR="000B2585" w:rsidRPr="00E5098C">
        <w:rPr>
          <w:position w:val="-6"/>
        </w:rPr>
        <w:object w:dxaOrig="200" w:dyaOrig="220">
          <v:shape id="_x0000_i1037" type="#_x0000_t75" style="width:10pt;height:11.9pt" o:ole="">
            <v:imagedata r:id="rId33" o:title=""/>
          </v:shape>
          <o:OLEObject Type="Embed" ProgID="Equation.DSMT4" ShapeID="_x0000_i1037" DrawAspect="Content" ObjectID="_1524904868" r:id="rId48"/>
        </w:object>
      </w:r>
      <w:r w:rsidR="005E4E3F">
        <w:t>对用户</w:t>
      </w:r>
      <w:r w:rsidR="000B2585" w:rsidRPr="00E5098C">
        <w:rPr>
          <w:position w:val="-6"/>
        </w:rPr>
        <w:object w:dxaOrig="200" w:dyaOrig="279">
          <v:shape id="_x0000_i1038" type="#_x0000_t75" style="width:10pt;height:13.75pt" o:ole="">
            <v:imagedata r:id="rId35" o:title=""/>
          </v:shape>
          <o:OLEObject Type="Embed" ProgID="Equation.DSMT4" ShapeID="_x0000_i1038" DrawAspect="Content" ObjectID="_1524904869" r:id="rId49"/>
        </w:object>
      </w:r>
      <w:r w:rsidR="00FD6073">
        <w:t>的关注关系</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rsidR="004926BD" w:rsidRPr="005E67B4" w:rsidRDefault="004926BD" w:rsidP="00F51A19">
      <w:pPr>
        <w:pStyle w:val="aff"/>
        <w:jc w:val="center"/>
        <w:rPr>
          <w:rFonts w:ascii="Times New Roman" w:eastAsia="宋体" w:hAnsi="Times New Roman"/>
          <w:sz w:val="21"/>
          <w:szCs w:val="21"/>
        </w:rPr>
      </w:pPr>
    </w:p>
    <w:p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002817"/>
      <w:r w:rsidRPr="005E67B4">
        <w:rPr>
          <w:rFonts w:ascii="Times New Roman" w:eastAsia="宋体" w:hAnsi="Times New Roman"/>
          <w:sz w:val="21"/>
          <w:szCs w:val="21"/>
        </w:rPr>
        <w:t>表</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sidRPr="005E67B4">
        <w:rPr>
          <w:rFonts w:ascii="Times New Roman" w:eastAsia="宋体" w:hAnsi="Times New Roman"/>
          <w:sz w:val="21"/>
          <w:szCs w:val="21"/>
        </w:rPr>
        <w:fldChar w:fldCharType="end"/>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53"/>
        <w:gridCol w:w="1453"/>
        <w:gridCol w:w="1453"/>
        <w:gridCol w:w="1453"/>
        <w:gridCol w:w="1453"/>
        <w:gridCol w:w="1454"/>
      </w:tblGrid>
      <w:tr w:rsidR="00FE626B" w:rsidRPr="003819DA"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rsidR="00490E65" w:rsidRDefault="00FE626B" w:rsidP="00FC6C7A">
            <w:pPr>
              <w:pStyle w:val="ae"/>
              <w:ind w:firstLine="0"/>
              <w:jc w:val="center"/>
              <w:rPr>
                <w:b w:val="0"/>
                <w:i w:val="0"/>
                <w:sz w:val="21"/>
                <w:szCs w:val="21"/>
              </w:rPr>
            </w:pPr>
            <w:r>
              <w:rPr>
                <w:b w:val="0"/>
                <w:i w:val="0"/>
                <w:sz w:val="21"/>
                <w:szCs w:val="21"/>
              </w:rPr>
              <w:t xml:space="preserve">     item</w:t>
            </w:r>
          </w:p>
          <w:p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v:shape id="_x0000_i1039" type="#_x0000_t75" style="width:16.3pt;height:18.15pt" o:ole="">
                  <v:imagedata r:id="rId50" o:title=""/>
                </v:shape>
                <o:OLEObject Type="Embed" ProgID="Equation.DSMT4" ShapeID="_x0000_i1039" DrawAspect="Content" ObjectID="_1524904870" r:id="rId51"/>
              </w:objec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v:shape id="_x0000_i1040" type="#_x0000_t75" style="width:17.55pt;height:18.8pt" o:ole="">
                  <v:imagedata r:id="rId52" o:title=""/>
                </v:shape>
                <o:OLEObject Type="Embed" ProgID="Equation.DSMT4" ShapeID="_x0000_i1040" DrawAspect="Content" ObjectID="_1524904871" r:id="rId53"/>
              </w:objec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v:shape id="_x0000_i1041" type="#_x0000_t75" style="width:17.55pt;height:18.15pt" o:ole="">
                  <v:imagedata r:id="rId54" o:title=""/>
                </v:shape>
                <o:OLEObject Type="Embed" ProgID="Equation.DSMT4" ShapeID="_x0000_i1041" DrawAspect="Content" ObjectID="_1524904872" r:id="rId55"/>
              </w:object>
            </w:r>
          </w:p>
        </w:tc>
      </w:tr>
      <w:tr w:rsidR="00C96C77" w:rsidRPr="003819DA"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v:shape id="_x0000_i1042" type="#_x0000_t75" style="width:15.65pt;height:18.15pt" o:ole="">
                  <v:imagedata r:id="rId56" o:title=""/>
                </v:shape>
                <o:OLEObject Type="Embed" ProgID="Equation.DSMT4" ShapeID="_x0000_i1042" DrawAspect="Content" ObjectID="_1524904873" r:id="rId57"/>
              </w:objec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v:shape id="_x0000_i1043" type="#_x0000_t75" style="width:15.65pt;height:18.8pt" o:ole="">
                  <v:imagedata r:id="rId58" o:title=""/>
                </v:shape>
                <o:OLEObject Type="Embed" ProgID="Equation.DSMT4" ShapeID="_x0000_i1043" DrawAspect="Content" ObjectID="_1524904874" r:id="rId59"/>
              </w:objec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v:shape id="_x0000_i1044" type="#_x0000_t75" style="width:16.3pt;height:18.15pt" o:ole="">
                  <v:imagedata r:id="rId60" o:title=""/>
                </v:shape>
                <o:OLEObject Type="Embed" ProgID="Equation.DSMT4" ShapeID="_x0000_i1044" DrawAspect="Content" ObjectID="_1524904875" r:id="rId61"/>
              </w:object>
            </w:r>
          </w:p>
        </w:tc>
      </w:tr>
      <w:tr w:rsidR="00C96C77" w:rsidRPr="003819DA"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v:shape id="_x0000_i1045" type="#_x0000_t75" style="width:17.55pt;height:18.15pt" o:ole="">
                  <v:imagedata r:id="rId62" o:title=""/>
                </v:shape>
                <o:OLEObject Type="Embed" ProgID="Equation.DSMT4" ShapeID="_x0000_i1045" DrawAspect="Content" ObjectID="_1524904876" r:id="rId63"/>
              </w:objec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v:shape id="_x0000_i1046" type="#_x0000_t75" style="width:16.3pt;height:18.8pt" o:ole="">
                  <v:imagedata r:id="rId64" o:title=""/>
                </v:shape>
                <o:OLEObject Type="Embed" ProgID="Equation.DSMT4" ShapeID="_x0000_i1046" DrawAspect="Content" ObjectID="_1524904877" r:id="rId65"/>
              </w:object>
            </w:r>
          </w:p>
        </w:tc>
        <w:tc>
          <w:tcPr>
            <w:tcW w:w="1453" w:type="dxa"/>
            <w:tcBorders>
              <w:top w:val="single" w:sz="4" w:space="0" w:color="auto"/>
              <w:bottom w:val="single" w:sz="4" w:space="0" w:color="auto"/>
            </w:tcBorders>
            <w:vAlign w:val="center"/>
          </w:tcPr>
          <w:p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v:shape id="_x0000_i1047" type="#_x0000_t75" style="width:18.15pt;height:18.15pt" o:ole="">
                  <v:imagedata r:id="rId66" o:title=""/>
                </v:shape>
                <o:OLEObject Type="Embed" ProgID="Equation.DSMT4" ShapeID="_x0000_i1047" DrawAspect="Content" ObjectID="_1524904878" r:id="rId67"/>
              </w:object>
            </w:r>
          </w:p>
        </w:tc>
      </w:tr>
    </w:tbl>
    <w:p w:rsidR="00B52395" w:rsidRPr="003E5E8D" w:rsidRDefault="00B52395" w:rsidP="00DB1C6F">
      <w:pPr>
        <w:pStyle w:val="aff"/>
        <w:jc w:val="center"/>
      </w:pPr>
    </w:p>
    <w:p w:rsidR="0006053D" w:rsidRDefault="0006053D" w:rsidP="00955EE0">
      <w:pPr>
        <w:pStyle w:val="ae"/>
        <w:numPr>
          <w:ilvl w:val="0"/>
          <w:numId w:val="10"/>
        </w:numPr>
      </w:pPr>
      <w:r>
        <w:rPr>
          <w:rFonts w:hint="eastAsia"/>
        </w:rPr>
        <w:t>相似度</w:t>
      </w:r>
      <w:r>
        <w:t>计算</w:t>
      </w:r>
    </w:p>
    <w:p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rsidR="003E5E8D" w:rsidRDefault="003E5E8D" w:rsidP="00955EE0">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v:shape id="_x0000_i1048" type="#_x0000_t75" style="width:6.9pt;height:13.75pt" o:ole="">
            <v:imagedata r:id="rId68" o:title=""/>
          </v:shape>
          <o:OLEObject Type="Embed" ProgID="Equation.DSMT4" ShapeID="_x0000_i1048" DrawAspect="Content" ObjectID="_1524904879" r:id="rId69"/>
        </w:object>
      </w:r>
      <w:r w:rsidR="00410641">
        <w:rPr>
          <w:rFonts w:hint="eastAsia"/>
        </w:rPr>
        <w:t>和用户</w:t>
      </w:r>
      <w:r w:rsidR="00410641" w:rsidRPr="0054134D">
        <w:rPr>
          <w:position w:val="-10"/>
        </w:rPr>
        <w:object w:dxaOrig="200" w:dyaOrig="300">
          <v:shape id="_x0000_i1049" type="#_x0000_t75" style="width:10pt;height:15.65pt" o:ole="">
            <v:imagedata r:id="rId70" o:title=""/>
          </v:shape>
          <o:OLEObject Type="Embed" ProgID="Equation.DSMT4" ShapeID="_x0000_i1049" DrawAspect="Content" ObjectID="_1524904880" r:id="rId7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v:shape id="_x0000_i1050" type="#_x0000_t75" style="width:8.75pt;height:17.55pt" o:ole="">
            <v:imagedata r:id="rId72" o:title=""/>
          </v:shape>
          <o:OLEObject Type="Embed" ProgID="Equation.DSMT4" ShapeID="_x0000_i1050" DrawAspect="Content" ObjectID="_1524904881" r:id="rId73"/>
        </w:object>
      </w:r>
      <w:r w:rsidR="00CC441D">
        <w:t>和</w:t>
      </w:r>
      <w:r w:rsidR="00CC441D" w:rsidRPr="00CC441D">
        <w:rPr>
          <w:position w:val="-10"/>
        </w:rPr>
        <w:object w:dxaOrig="200" w:dyaOrig="380">
          <v:shape id="_x0000_i1051" type="#_x0000_t75" style="width:10pt;height:20.05pt" o:ole="">
            <v:imagedata r:id="rId74" o:title=""/>
          </v:shape>
          <o:OLEObject Type="Embed" ProgID="Equation.DSMT4" ShapeID="_x0000_i1051" DrawAspect="Content" ObjectID="_1524904882" r:id="rId7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rsidR="00C93C75" w:rsidRDefault="00D03166" w:rsidP="00D03166">
      <w:pPr>
        <w:pStyle w:val="MTDisplayEquation"/>
      </w:pPr>
      <w:r>
        <w:lastRenderedPageBreak/>
        <w:tab/>
      </w:r>
      <w:r w:rsidR="001377F2" w:rsidRPr="00D03166">
        <w:rPr>
          <w:position w:val="-32"/>
        </w:rPr>
        <w:object w:dxaOrig="2940" w:dyaOrig="740">
          <v:shape id="_x0000_i1052" type="#_x0000_t75" style="width:147.15pt;height:36.95pt" o:ole="">
            <v:imagedata r:id="rId76" o:title=""/>
          </v:shape>
          <o:OLEObject Type="Embed" ProgID="Equation.DSMT4" ShapeID="_x0000_i1052" DrawAspect="Content" ObjectID="_1524904883" r:id="rId77"/>
        </w:object>
      </w:r>
      <w:r>
        <w:tab/>
      </w:r>
      <w:r w:rsidR="00643F33">
        <w:fldChar w:fldCharType="begin"/>
      </w:r>
      <w:r>
        <w:instrText xml:space="preserve"> MACROBUTTON MTEditEquationSection2 </w:instrText>
      </w:r>
      <w:r w:rsidRPr="00D03166">
        <w:rPr>
          <w:rStyle w:val="MTEquationSection"/>
        </w:rPr>
        <w:instrText>Equation Section (Next)</w:instrText>
      </w:r>
      <w:r w:rsidR="00643F33">
        <w:fldChar w:fldCharType="begin"/>
      </w:r>
      <w:r>
        <w:instrText xml:space="preserve"> SEQ MTEqn \r \h \* MERGEFORMAT </w:instrText>
      </w:r>
      <w:r w:rsidR="00643F33">
        <w:fldChar w:fldCharType="end"/>
      </w:r>
      <w:r w:rsidR="00643F33">
        <w:fldChar w:fldCharType="begin"/>
      </w:r>
      <w:r>
        <w:instrText xml:space="preserve"> SEQ MTSec \h \* MERGEFORMAT </w:instrText>
      </w:r>
      <w:r w:rsidR="00643F33">
        <w:fldChar w:fldCharType="end"/>
      </w:r>
      <w:r w:rsidR="00643F33">
        <w:fldChar w:fldCharType="end"/>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w:instrText>
        </w:r>
      </w:fldSimple>
      <w:r>
        <w:instrText>)</w:instrText>
      </w:r>
      <w:r w:rsidR="00643F33">
        <w:fldChar w:fldCharType="end"/>
      </w:r>
    </w:p>
    <w:p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rsidR="00987D36" w:rsidRDefault="00987D36" w:rsidP="00987D36">
      <w:pPr>
        <w:pStyle w:val="MTDisplayEquation"/>
      </w:pPr>
      <w:r>
        <w:tab/>
      </w:r>
      <w:r w:rsidRPr="00987D36">
        <w:rPr>
          <w:position w:val="-4"/>
        </w:rPr>
        <w:object w:dxaOrig="180" w:dyaOrig="279">
          <v:shape id="_x0000_i1053" type="#_x0000_t75" style="width:8.75pt;height:14.4pt" o:ole="">
            <v:imagedata r:id="rId78" o:title=""/>
          </v:shape>
          <o:OLEObject Type="Embed" ProgID="Equation.DSMT4" ShapeID="_x0000_i1053" DrawAspect="Content" ObjectID="_1524904884" r:id="rId79"/>
        </w:object>
      </w:r>
      <w:r w:rsidRPr="00B063D0">
        <w:rPr>
          <w:position w:val="-64"/>
        </w:rPr>
        <w:object w:dxaOrig="4220" w:dyaOrig="1300">
          <v:shape id="_x0000_i1054" type="#_x0000_t75" style="width:211.6pt;height:65.1pt" o:ole="">
            <v:imagedata r:id="rId80" o:title=""/>
          </v:shape>
          <o:OLEObject Type="Embed" ProgID="Equation.DSMT4" ShapeID="_x0000_i1054" DrawAspect="Content" ObjectID="_1524904885" r:id="rId81"/>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2</w:instrText>
        </w:r>
      </w:fldSimple>
      <w:r>
        <w:instrText>)</w:instrText>
      </w:r>
      <w:r w:rsidR="00643F33">
        <w:fldChar w:fldCharType="end"/>
      </w:r>
    </w:p>
    <w:p w:rsidR="00166A64" w:rsidRPr="00166A64" w:rsidRDefault="00166A64" w:rsidP="009C26BE">
      <w:pPr>
        <w:pStyle w:val="ae"/>
        <w:ind w:firstLine="0"/>
      </w:pPr>
      <w:r>
        <w:rPr>
          <w:rFonts w:hint="eastAsia"/>
        </w:rPr>
        <w:t>其中，</w:t>
      </w:r>
      <w:r w:rsidR="00AD0838" w:rsidRPr="00AD0838">
        <w:rPr>
          <w:position w:val="-14"/>
        </w:rPr>
        <w:object w:dxaOrig="260" w:dyaOrig="380">
          <v:shape id="_x0000_i1055" type="#_x0000_t75" style="width:13.75pt;height:18.8pt" o:ole="">
            <v:imagedata r:id="rId82" o:title=""/>
          </v:shape>
          <o:OLEObject Type="Embed" ProgID="Equation.DSMT4" ShapeID="_x0000_i1055" DrawAspect="Content" ObjectID="_1524904886" r:id="rId83"/>
        </w:object>
      </w:r>
      <w:r>
        <w:t>表示</w:t>
      </w:r>
      <w:r w:rsidR="0054134D">
        <w:t>用户</w:t>
      </w:r>
      <w:r w:rsidR="0054134D" w:rsidRPr="0054134D">
        <w:rPr>
          <w:position w:val="-6"/>
        </w:rPr>
        <w:object w:dxaOrig="139" w:dyaOrig="279">
          <v:shape id="_x0000_i1056" type="#_x0000_t75" style="width:6.9pt;height:13.75pt" o:ole="">
            <v:imagedata r:id="rId68" o:title=""/>
          </v:shape>
          <o:OLEObject Type="Embed" ProgID="Equation.DSMT4" ShapeID="_x0000_i1056" DrawAspect="Content" ObjectID="_1524904887" r:id="rId84"/>
        </w:object>
      </w:r>
      <w:r w:rsidR="0054134D">
        <w:rPr>
          <w:rFonts w:hint="eastAsia"/>
        </w:rPr>
        <w:t>和用户</w:t>
      </w:r>
      <w:r w:rsidR="0054134D" w:rsidRPr="0054134D">
        <w:rPr>
          <w:position w:val="-10"/>
        </w:rPr>
        <w:object w:dxaOrig="200" w:dyaOrig="300">
          <v:shape id="_x0000_i1057" type="#_x0000_t75" style="width:10pt;height:15.65pt" o:ole="">
            <v:imagedata r:id="rId70" o:title=""/>
          </v:shape>
          <o:OLEObject Type="Embed" ProgID="Equation.DSMT4" ShapeID="_x0000_i1057" DrawAspect="Content" ObjectID="_1524904888" r:id="rId85"/>
        </w:object>
      </w:r>
      <w:r>
        <w:t>共同评分的集合</w:t>
      </w:r>
      <w:r>
        <w:rPr>
          <w:rFonts w:hint="eastAsia"/>
        </w:rPr>
        <w:t>，</w:t>
      </w:r>
      <w:r w:rsidR="00AD0838" w:rsidRPr="00AD0838">
        <w:rPr>
          <w:position w:val="-12"/>
        </w:rPr>
        <w:object w:dxaOrig="240" w:dyaOrig="360">
          <v:shape id="_x0000_i1058" type="#_x0000_t75" style="width:11.9pt;height:18.15pt" o:ole="">
            <v:imagedata r:id="rId86" o:title=""/>
          </v:shape>
          <o:OLEObject Type="Embed" ProgID="Equation.DSMT4" ShapeID="_x0000_i1058" DrawAspect="Content" ObjectID="_1524904889" r:id="rId87"/>
        </w:object>
      </w:r>
      <w:r>
        <w:t>和</w:t>
      </w:r>
      <w:r w:rsidR="00AD0838" w:rsidRPr="00AD0838">
        <w:rPr>
          <w:position w:val="-14"/>
        </w:rPr>
        <w:object w:dxaOrig="260" w:dyaOrig="380">
          <v:shape id="_x0000_i1059" type="#_x0000_t75" style="width:13.75pt;height:18.8pt" o:ole="">
            <v:imagedata r:id="rId88" o:title=""/>
          </v:shape>
          <o:OLEObject Type="Embed" ProgID="Equation.DSMT4" ShapeID="_x0000_i1059" DrawAspect="Content" ObjectID="_1524904890" r:id="rId89"/>
        </w:object>
      </w:r>
      <w:r>
        <w:t>分别表示用户</w:t>
      </w:r>
      <w:r w:rsidR="0054134D" w:rsidRPr="0054134D">
        <w:rPr>
          <w:position w:val="-6"/>
        </w:rPr>
        <w:object w:dxaOrig="139" w:dyaOrig="279">
          <v:shape id="_x0000_i1060" type="#_x0000_t75" style="width:6.9pt;height:13.75pt" o:ole="">
            <v:imagedata r:id="rId68" o:title=""/>
          </v:shape>
          <o:OLEObject Type="Embed" ProgID="Equation.DSMT4" ShapeID="_x0000_i1060" DrawAspect="Content" ObjectID="_1524904891" r:id="rId90"/>
        </w:object>
      </w:r>
      <w:r>
        <w:rPr>
          <w:rFonts w:hint="eastAsia"/>
        </w:rPr>
        <w:t>和用户</w:t>
      </w:r>
      <w:r w:rsidR="0054134D" w:rsidRPr="0054134D">
        <w:rPr>
          <w:position w:val="-10"/>
        </w:rPr>
        <w:object w:dxaOrig="200" w:dyaOrig="300">
          <v:shape id="_x0000_i1061" type="#_x0000_t75" style="width:10pt;height:15.65pt" o:ole="">
            <v:imagedata r:id="rId70" o:title=""/>
          </v:shape>
          <o:OLEObject Type="Embed" ProgID="Equation.DSMT4" ShapeID="_x0000_i1061" DrawAspect="Content" ObjectID="_1524904892" r:id="rId91"/>
        </w:object>
      </w:r>
      <w:r>
        <w:t>各自的评分集合</w:t>
      </w:r>
      <w:r>
        <w:rPr>
          <w:rFonts w:hint="eastAsia"/>
        </w:rPr>
        <w:t>，</w:t>
      </w:r>
      <w:r w:rsidR="002C1D93" w:rsidRPr="002C1D93">
        <w:rPr>
          <w:position w:val="-14"/>
        </w:rPr>
        <w:object w:dxaOrig="400" w:dyaOrig="380">
          <v:shape id="_x0000_i1062" type="#_x0000_t75" style="width:20.05pt;height:18.8pt" o:ole="">
            <v:imagedata r:id="rId92" o:title=""/>
          </v:shape>
          <o:OLEObject Type="Embed" ProgID="Equation.DSMT4" ShapeID="_x0000_i1062" DrawAspect="Content" ObjectID="_1524904893" r:id="rId93"/>
        </w:object>
      </w:r>
      <w:r>
        <w:t>表示用户</w:t>
      </w:r>
      <w:r w:rsidR="00BB1392" w:rsidRPr="0054134D">
        <w:rPr>
          <w:position w:val="-6"/>
        </w:rPr>
        <w:object w:dxaOrig="139" w:dyaOrig="279">
          <v:shape id="_x0000_i1063" type="#_x0000_t75" style="width:6.9pt;height:13.75pt" o:ole="">
            <v:imagedata r:id="rId68" o:title=""/>
          </v:shape>
          <o:OLEObject Type="Embed" ProgID="Equation.DSMT4" ShapeID="_x0000_i1063" DrawAspect="Content" ObjectID="_1524904894" r:id="rId94"/>
        </w:object>
      </w:r>
      <w:r>
        <w:t>对项目</w:t>
      </w:r>
      <w:r w:rsidR="00C8767D" w:rsidRPr="0054134D">
        <w:rPr>
          <w:position w:val="-6"/>
        </w:rPr>
        <w:object w:dxaOrig="180" w:dyaOrig="220">
          <v:shape id="_x0000_i1064" type="#_x0000_t75" style="width:8.75pt;height:11.9pt" o:ole="">
            <v:imagedata r:id="rId95" o:title=""/>
          </v:shape>
          <o:OLEObject Type="Embed" ProgID="Equation.DSMT4" ShapeID="_x0000_i1064" DrawAspect="Content" ObjectID="_1524904895" r:id="rId96"/>
        </w:object>
      </w:r>
      <w:r>
        <w:t>的评分</w:t>
      </w:r>
      <w:r>
        <w:rPr>
          <w:rFonts w:hint="eastAsia"/>
        </w:rPr>
        <w:t>。</w:t>
      </w:r>
      <w:r w:rsidR="005874A4" w:rsidRPr="005874A4">
        <w:rPr>
          <w:position w:val="-12"/>
        </w:rPr>
        <w:object w:dxaOrig="320" w:dyaOrig="400">
          <v:shape id="_x0000_i1065" type="#_x0000_t75" style="width:16.3pt;height:20.05pt" o:ole="">
            <v:imagedata r:id="rId97" o:title=""/>
          </v:shape>
          <o:OLEObject Type="Embed" ProgID="Equation.DSMT4" ShapeID="_x0000_i1065" DrawAspect="Content" ObjectID="_1524904896" r:id="rId98"/>
        </w:object>
      </w:r>
      <w:r w:rsidR="0070383C">
        <w:rPr>
          <w:rFonts w:hint="eastAsia"/>
        </w:rPr>
        <w:t>和</w:t>
      </w:r>
      <w:r w:rsidR="005874A4" w:rsidRPr="005874A4">
        <w:rPr>
          <w:position w:val="-14"/>
        </w:rPr>
        <w:object w:dxaOrig="360" w:dyaOrig="420">
          <v:shape id="_x0000_i1066" type="#_x0000_t75" style="width:18.15pt;height:21.3pt" o:ole="">
            <v:imagedata r:id="rId99" o:title=""/>
          </v:shape>
          <o:OLEObject Type="Embed" ProgID="Equation.DSMT4" ShapeID="_x0000_i1066" DrawAspect="Content" ObjectID="_1524904897" r:id="rId100"/>
        </w:object>
      </w:r>
      <w:r w:rsidR="0070383C">
        <w:rPr>
          <w:rFonts w:hint="eastAsia"/>
        </w:rPr>
        <w:t>表示</w:t>
      </w:r>
      <w:r w:rsidR="00BB1392">
        <w:t>用户</w:t>
      </w:r>
      <w:r w:rsidR="00BB1392" w:rsidRPr="0054134D">
        <w:rPr>
          <w:position w:val="-6"/>
        </w:rPr>
        <w:object w:dxaOrig="139" w:dyaOrig="279">
          <v:shape id="_x0000_i1067" type="#_x0000_t75" style="width:6.9pt;height:13.75pt" o:ole="">
            <v:imagedata r:id="rId68" o:title=""/>
          </v:shape>
          <o:OLEObject Type="Embed" ProgID="Equation.DSMT4" ShapeID="_x0000_i1067" DrawAspect="Content" ObjectID="_1524904898" r:id="rId101"/>
        </w:object>
      </w:r>
      <w:r w:rsidR="00BB1392">
        <w:rPr>
          <w:rFonts w:hint="eastAsia"/>
        </w:rPr>
        <w:t>和用户</w:t>
      </w:r>
      <w:r w:rsidR="00BB1392" w:rsidRPr="0054134D">
        <w:rPr>
          <w:position w:val="-10"/>
        </w:rPr>
        <w:object w:dxaOrig="200" w:dyaOrig="300">
          <v:shape id="_x0000_i1068" type="#_x0000_t75" style="width:10pt;height:15.65pt" o:ole="">
            <v:imagedata r:id="rId70" o:title=""/>
          </v:shape>
          <o:OLEObject Type="Embed" ProgID="Equation.DSMT4" ShapeID="_x0000_i1068" DrawAspect="Content" ObjectID="_1524904899" r:id="rId102"/>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rsidR="0006053D" w:rsidRDefault="003C3AB6" w:rsidP="00955EE0">
      <w:pPr>
        <w:pStyle w:val="ae"/>
        <w:numPr>
          <w:ilvl w:val="0"/>
          <w:numId w:val="10"/>
        </w:numPr>
      </w:pPr>
      <w:r>
        <w:rPr>
          <w:rFonts w:hint="eastAsia"/>
        </w:rPr>
        <w:t>推荐结果</w:t>
      </w:r>
    </w:p>
    <w:p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rsidR="003114EE" w:rsidRPr="00490E65" w:rsidRDefault="00CE7DF2" w:rsidP="00CE7DF2">
      <w:pPr>
        <w:pStyle w:val="3"/>
      </w:pPr>
      <w:bookmarkStart w:id="99" w:name="_Toc448091862"/>
      <w:r>
        <w:rPr>
          <w:rFonts w:hint="eastAsia"/>
        </w:rPr>
        <w:t xml:space="preserve">2.1.3 </w:t>
      </w:r>
      <w:r w:rsidR="003114EE" w:rsidRPr="00490E65">
        <w:t>基于内容的</w:t>
      </w:r>
      <w:r w:rsidR="002E3197" w:rsidRPr="00490E65">
        <w:t>好友</w:t>
      </w:r>
      <w:r w:rsidR="003114EE" w:rsidRPr="00490E65">
        <w:t>推荐</w:t>
      </w:r>
      <w:bookmarkEnd w:id="99"/>
    </w:p>
    <w:p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746E11">
        <w:fldChar w:fldCharType="begin"/>
      </w:r>
      <w:r w:rsidR="00746E11">
        <w:instrText xml:space="preserve"> REF _Ref446097354 \r \h  \* MERGEFORMAT </w:instrText>
      </w:r>
      <w:r w:rsidR="00746E11">
        <w:fldChar w:fldCharType="separate"/>
      </w:r>
      <w:r w:rsidR="00A079A3">
        <w:rPr>
          <w:vertAlign w:val="superscript"/>
        </w:rPr>
        <w:t>[24</w:t>
      </w:r>
      <w:r w:rsidR="00A079A3" w:rsidRPr="00A079A3">
        <w:rPr>
          <w:vertAlign w:val="superscript"/>
        </w:rPr>
        <w:t>]</w:t>
      </w:r>
      <w:r w:rsidR="00746E11">
        <w:fldChar w:fldCharType="end"/>
      </w:r>
      <w:r w:rsidR="000C1837">
        <w:rPr>
          <w:rFonts w:hint="eastAsia"/>
          <w:vertAlign w:val="superscript"/>
        </w:rPr>
        <w:t>,</w:t>
      </w:r>
      <w:r w:rsidR="00746E11">
        <w:fldChar w:fldCharType="begin"/>
      </w:r>
      <w:r w:rsidR="00746E11">
        <w:instrText xml:space="preserve"> REF _Ref446097367 \r \h  \* MERGEFORMAT </w:instrText>
      </w:r>
      <w:r w:rsidR="00746E11">
        <w:fldChar w:fldCharType="separate"/>
      </w:r>
      <w:r w:rsidR="00A079A3" w:rsidRPr="00A079A3">
        <w:rPr>
          <w:vanish/>
          <w:vertAlign w:val="superscript"/>
        </w:rPr>
        <w:t>[</w:t>
      </w:r>
      <w:r w:rsidR="00A079A3">
        <w:rPr>
          <w:vertAlign w:val="superscript"/>
        </w:rPr>
        <w:t>25]</w:t>
      </w:r>
      <w:r w:rsidR="00746E11">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有用的信息用一种适当的方式表示。例如</w:t>
      </w:r>
      <w:r w:rsidR="006C1114">
        <w:rPr>
          <w:rFonts w:hint="eastAsia"/>
        </w:rPr>
        <w:t>从微博文本</w:t>
      </w:r>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834FD1">
        <w:rPr>
          <w:rFonts w:hint="eastAsia"/>
        </w:rPr>
        <w:t>下两个步骤的数据。</w:t>
      </w:r>
    </w:p>
    <w:p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rsidR="00107D19" w:rsidRDefault="00852526" w:rsidP="00955EE0">
      <w:pPr>
        <w:pStyle w:val="2"/>
        <w:numPr>
          <w:ilvl w:val="1"/>
          <w:numId w:val="32"/>
        </w:numPr>
        <w:ind w:left="567"/>
        <w:jc w:val="left"/>
      </w:pPr>
      <w:bookmarkStart w:id="100" w:name="_Toc448091863"/>
      <w:r>
        <w:rPr>
          <w:rFonts w:hint="eastAsia"/>
        </w:rPr>
        <w:t>好友</w:t>
      </w:r>
      <w:r w:rsidR="00107D19">
        <w:rPr>
          <w:rFonts w:hint="eastAsia"/>
        </w:rPr>
        <w:t>推荐</w:t>
      </w:r>
      <w:r w:rsidR="003114EE">
        <w:rPr>
          <w:rFonts w:hint="eastAsia"/>
        </w:rPr>
        <w:t>相关</w:t>
      </w:r>
      <w:r w:rsidR="00107D19">
        <w:rPr>
          <w:rFonts w:hint="eastAsia"/>
        </w:rPr>
        <w:t>技术</w:t>
      </w:r>
      <w:bookmarkEnd w:id="100"/>
    </w:p>
    <w:p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091864"/>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670427">
        <w:rPr>
          <w:rFonts w:hint="eastAsia"/>
        </w:rPr>
        <w:t>文本</w:t>
      </w:r>
      <w:r w:rsidR="00784915">
        <w:rPr>
          <w:rFonts w:hint="eastAsia"/>
        </w:rPr>
        <w:t>语义分析</w:t>
      </w:r>
      <w:r w:rsidR="001A38F5">
        <w:rPr>
          <w:rFonts w:hint="eastAsia"/>
        </w:rPr>
        <w:t>和</w:t>
      </w:r>
      <w:r w:rsidR="001A38F5">
        <w:t>情感分析</w:t>
      </w:r>
      <w:bookmarkEnd w:id="110"/>
    </w:p>
    <w:p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746E11">
        <w:fldChar w:fldCharType="begin"/>
      </w:r>
      <w:r w:rsidR="00746E11">
        <w:instrText xml:space="preserve">REF _Ref447458819 \r \h \* MERGEFORMAT </w:instrText>
      </w:r>
      <w:r w:rsidR="00746E11">
        <w:fldChar w:fldCharType="separate"/>
      </w:r>
      <w:r w:rsidR="00A079A3">
        <w:rPr>
          <w:rFonts w:cs="Times New Roman"/>
          <w:vertAlign w:val="superscript"/>
        </w:rPr>
        <w:t>[26]</w:t>
      </w:r>
      <w:r w:rsidR="00746E11">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746E11">
        <w:fldChar w:fldCharType="begin"/>
      </w:r>
      <w:r w:rsidR="00746E11">
        <w:instrText xml:space="preserve">REF _Ref447458836 \r \h \* MERGEFORMAT </w:instrText>
      </w:r>
      <w:r w:rsidR="00746E11">
        <w:fldChar w:fldCharType="separate"/>
      </w:r>
      <w:r w:rsidR="00A079A3">
        <w:rPr>
          <w:rFonts w:cs="Times New Roman"/>
          <w:vertAlign w:val="superscript"/>
        </w:rPr>
        <w:t>[27]</w:t>
      </w:r>
      <w:r w:rsidR="00746E11">
        <w:fldChar w:fldCharType="end"/>
      </w:r>
      <w:r w:rsidR="00884907">
        <w:rPr>
          <w:rFonts w:cs="Times New Roman" w:hint="eastAsia"/>
        </w:rPr>
        <w:t>。</w:t>
      </w:r>
    </w:p>
    <w:p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746E11">
        <w:fldChar w:fldCharType="begin"/>
      </w:r>
      <w:r w:rsidR="00746E11">
        <w:instrText xml:space="preserve">REF _Ref446097409 \r \h \* MERGEFORMAT </w:instrText>
      </w:r>
      <w:r w:rsidR="00746E11">
        <w:fldChar w:fldCharType="separate"/>
      </w:r>
      <w:r w:rsidR="00A079A3" w:rsidRPr="00A079A3">
        <w:rPr>
          <w:rFonts w:cs="Times New Roman"/>
          <w:vertAlign w:val="superscript"/>
        </w:rPr>
        <w:t>[28]</w:t>
      </w:r>
      <w:r w:rsidR="00746E11">
        <w:fldChar w:fldCharType="end"/>
      </w:r>
      <w:r>
        <w:rPr>
          <w:rFonts w:cs="Times New Roman"/>
        </w:rPr>
        <w:t>和通过各种传感器来</w:t>
      </w:r>
      <w:r>
        <w:rPr>
          <w:rFonts w:cs="Times New Roman" w:hint="eastAsia"/>
        </w:rPr>
        <w:t>识别</w:t>
      </w:r>
      <w:r>
        <w:rPr>
          <w:rFonts w:cs="Times New Roman"/>
        </w:rPr>
        <w:t>情感</w:t>
      </w:r>
      <w:r w:rsidR="00746E11">
        <w:fldChar w:fldCharType="begin"/>
      </w:r>
      <w:r w:rsidR="00746E11">
        <w:instrText xml:space="preserve"> REF _Ref446097416 \r \h  \* MERGEFORMAT </w:instrText>
      </w:r>
      <w:r w:rsidR="00746E11">
        <w:fldChar w:fldCharType="separate"/>
      </w:r>
      <w:r w:rsidR="00A079A3" w:rsidRPr="00A079A3">
        <w:rPr>
          <w:rFonts w:cs="Times New Roman"/>
          <w:vertAlign w:val="superscript"/>
        </w:rPr>
        <w:t>[29]</w:t>
      </w:r>
      <w:r w:rsidR="00746E11">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w:t>
      </w:r>
      <w:r>
        <w:rPr>
          <w:rFonts w:cs="Times New Roman"/>
        </w:rPr>
        <w:lastRenderedPageBreak/>
        <w:t>的宠物的情感表达被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rsidR="00F230A5" w:rsidRDefault="00F230A5" w:rsidP="00F230A5">
      <w:pPr>
        <w:pStyle w:val="3"/>
      </w:pPr>
      <w:bookmarkStart w:id="111" w:name="_Toc448091865"/>
      <w:r>
        <w:rPr>
          <w:rFonts w:hint="eastAsia"/>
        </w:rPr>
        <w:t>2.2.2</w:t>
      </w:r>
      <w:r>
        <w:t>基于关键词的空间向量模型</w:t>
      </w:r>
      <w:bookmarkEnd w:id="111"/>
    </w:p>
    <w:p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746E11">
        <w:fldChar w:fldCharType="begin"/>
      </w:r>
      <w:r w:rsidR="00746E11">
        <w:instrText xml:space="preserve"> REF _Ref446097427 \r \h  \* MERGEFORMAT </w:instrText>
      </w:r>
      <w:r w:rsidR="00746E11">
        <w:fldChar w:fldCharType="separate"/>
      </w:r>
      <w:r w:rsidR="00A079A3" w:rsidRPr="00A079A3">
        <w:rPr>
          <w:rFonts w:cs="Times New Roman"/>
          <w:vertAlign w:val="superscript"/>
        </w:rPr>
        <w:t>[30]</w:t>
      </w:r>
      <w:r w:rsidR="00746E11">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v:shape id="_x0000_i1069" type="#_x0000_t75" style="width:10pt;height:13.75pt" o:ole="">
            <v:imagedata r:id="rId103" o:title=""/>
          </v:shape>
          <o:OLEObject Type="Embed" ProgID="Equation.DSMT4" ShapeID="_x0000_i1069" DrawAspect="Content" ObjectID="_1524904900" r:id="rId104"/>
        </w:object>
      </w:r>
      <w:r w:rsidR="00F230A5" w:rsidRPr="00B12E74">
        <w:rPr>
          <w:rFonts w:cs="Times New Roman"/>
        </w:rPr>
        <w:t>维向量</w:t>
      </w:r>
      <w:r w:rsidR="00E845C4" w:rsidRPr="00A47C7F">
        <w:rPr>
          <w:rFonts w:cs="Times New Roman"/>
          <w:position w:val="-16"/>
        </w:rPr>
        <w:object w:dxaOrig="2140" w:dyaOrig="440">
          <v:shape id="_x0000_i1070" type="#_x0000_t75" style="width:107.05pt;height:21.9pt" o:ole="">
            <v:imagedata r:id="rId105" o:title=""/>
          </v:shape>
          <o:OLEObject Type="Embed" ProgID="Equation.DSMT4" ShapeID="_x0000_i1070" DrawAspect="Content" ObjectID="_1524904901" r:id="rId106"/>
        </w:object>
      </w:r>
      <w:r w:rsidR="00F230A5" w:rsidRPr="00B12E74">
        <w:rPr>
          <w:rFonts w:cs="Times New Roman" w:hint="eastAsia"/>
        </w:rPr>
        <w:t>和</w:t>
      </w:r>
      <w:r w:rsidR="00A705B2" w:rsidRPr="00A47C7F">
        <w:rPr>
          <w:rFonts w:cs="Times New Roman"/>
          <w:position w:val="-14"/>
        </w:rPr>
        <w:object w:dxaOrig="2079" w:dyaOrig="420">
          <v:shape id="_x0000_i1071" type="#_x0000_t75" style="width:103.3pt;height:21.3pt" o:ole="">
            <v:imagedata r:id="rId107" o:title=""/>
          </v:shape>
          <o:OLEObject Type="Embed" ProgID="Equation.DSMT4" ShapeID="_x0000_i1071" DrawAspect="Content" ObjectID="_1524904902" r:id="rId108"/>
        </w:object>
      </w:r>
      <w:r w:rsidR="00F230A5" w:rsidRPr="00B12E74">
        <w:rPr>
          <w:rFonts w:cs="Times New Roman"/>
        </w:rPr>
        <w:t>分别表示项目文档和用户</w:t>
      </w:r>
      <w:r w:rsidR="00E57F45" w:rsidRPr="00976D5E">
        <w:rPr>
          <w:rFonts w:cs="Times New Roman"/>
          <w:position w:val="-6"/>
        </w:rPr>
        <w:object w:dxaOrig="180" w:dyaOrig="220">
          <v:shape id="_x0000_i1072" type="#_x0000_t75" style="width:8.75pt;height:11.9pt" o:ole="">
            <v:imagedata r:id="rId109" o:title=""/>
          </v:shape>
          <o:OLEObject Type="Embed" ProgID="Equation.DSMT4" ShapeID="_x0000_i1072" DrawAspect="Content" ObjectID="_1524904903" r:id="rId110"/>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v:shape id="_x0000_i1073" type="#_x0000_t75" style="width:10pt;height:13.75pt" o:ole="">
            <v:imagedata r:id="rId103" o:title=""/>
          </v:shape>
          <o:OLEObject Type="Embed" ProgID="Equation.DSMT4" ShapeID="_x0000_i1073" DrawAspect="Content" ObjectID="_1524904904" r:id="rId111"/>
        </w:object>
      </w:r>
      <w:r w:rsidR="00F230A5" w:rsidRPr="00B12E74">
        <w:rPr>
          <w:rFonts w:cs="Times New Roman"/>
        </w:rPr>
        <w:t>是关键词的个数。关键词</w:t>
      </w:r>
      <w:r w:rsidR="009F03F6" w:rsidRPr="009F03F6">
        <w:rPr>
          <w:rFonts w:cs="Times New Roman"/>
          <w:position w:val="-12"/>
        </w:rPr>
        <w:object w:dxaOrig="220" w:dyaOrig="360">
          <v:shape id="_x0000_i1074" type="#_x0000_t75" style="width:11.9pt;height:18.15pt" o:ole="">
            <v:imagedata r:id="rId112" o:title=""/>
          </v:shape>
          <o:OLEObject Type="Embed" ProgID="Equation.DSMT4" ShapeID="_x0000_i1074" DrawAspect="Content" ObjectID="_1524904905" r:id="rId113"/>
        </w:object>
      </w:r>
      <w:r w:rsidR="00F230A5" w:rsidRPr="00B12E74">
        <w:rPr>
          <w:rFonts w:cs="Times New Roman"/>
        </w:rPr>
        <w:t>在文档</w:t>
      </w:r>
      <w:r w:rsidR="009F03F6" w:rsidRPr="009F03F6">
        <w:rPr>
          <w:rFonts w:cs="Times New Roman"/>
          <w:position w:val="-14"/>
        </w:rPr>
        <w:object w:dxaOrig="279" w:dyaOrig="380">
          <v:shape id="_x0000_i1075" type="#_x0000_t75" style="width:13.75pt;height:18.8pt" o:ole="">
            <v:imagedata r:id="rId114" o:title=""/>
          </v:shape>
          <o:OLEObject Type="Embed" ProgID="Equation.DSMT4" ShapeID="_x0000_i1075" DrawAspect="Content" ObjectID="_1524904906" r:id="rId115"/>
        </w:object>
      </w:r>
      <w:r w:rsidR="00F230A5" w:rsidRPr="00B12E74">
        <w:rPr>
          <w:rFonts w:cs="Times New Roman"/>
        </w:rPr>
        <w:t>中的词频</w:t>
      </w:r>
      <w:r w:rsidR="00E410B1" w:rsidRPr="00E410B1">
        <w:rPr>
          <w:rFonts w:cs="Times New Roman"/>
          <w:position w:val="-12"/>
        </w:rPr>
        <w:object w:dxaOrig="360" w:dyaOrig="360">
          <v:shape id="_x0000_i1076" type="#_x0000_t75" style="width:18.15pt;height:18.15pt" o:ole="">
            <v:imagedata r:id="rId116" o:title=""/>
          </v:shape>
          <o:OLEObject Type="Embed" ProgID="Equation.DSMT4" ShapeID="_x0000_i1076" DrawAspect="Content" ObjectID="_1524904907" r:id="rId117"/>
        </w:object>
      </w:r>
      <w:r w:rsidR="00F230A5" w:rsidRPr="00B12E74">
        <w:rPr>
          <w:rFonts w:cs="Times New Roman"/>
        </w:rPr>
        <w:t>定义为</w:t>
      </w:r>
      <w:r w:rsidR="00F230A5" w:rsidRPr="00B12E74">
        <w:rPr>
          <w:rFonts w:cs="Times New Roman" w:hint="eastAsia"/>
        </w:rPr>
        <w:t>：</w:t>
      </w:r>
    </w:p>
    <w:p w:rsidR="001377F2" w:rsidRDefault="001377F2" w:rsidP="001377F2">
      <w:pPr>
        <w:pStyle w:val="MTDisplayEquation"/>
      </w:pPr>
      <w:r>
        <w:tab/>
      </w:r>
      <w:r w:rsidRPr="00E76FFE">
        <w:rPr>
          <w:position w:val="-46"/>
        </w:rPr>
        <w:object w:dxaOrig="1240" w:dyaOrig="880">
          <v:shape id="_x0000_i1077" type="#_x0000_t75" style="width:62pt;height:43.85pt" o:ole="">
            <v:imagedata r:id="rId118" o:title=""/>
          </v:shape>
          <o:OLEObject Type="Embed" ProgID="Equation.DSMT4" ShapeID="_x0000_i1077" DrawAspect="Content" ObjectID="_1524904908" r:id="rId119"/>
        </w:object>
      </w:r>
      <w:r w:rsidR="00292914" w:rsidRPr="001377F2">
        <w:rPr>
          <w:position w:val="-4"/>
        </w:rPr>
        <w:object w:dxaOrig="180" w:dyaOrig="279">
          <v:shape id="_x0000_i1078" type="#_x0000_t75" style="width:8.75pt;height:14.4pt" o:ole="">
            <v:imagedata r:id="rId78" o:title=""/>
          </v:shape>
          <o:OLEObject Type="Embed" ProgID="Equation.DSMT4" ShapeID="_x0000_i1078" DrawAspect="Content" ObjectID="_1524904909" r:id="rId120"/>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3</w:instrText>
        </w:r>
      </w:fldSimple>
      <w:r>
        <w:instrText>)</w:instrText>
      </w:r>
      <w:r w:rsidR="00643F33">
        <w:fldChar w:fldCharType="end"/>
      </w:r>
    </w:p>
    <w:p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v:shape id="_x0000_i1079" type="#_x0000_t75" style="width:11.9pt;height:18.15pt" o:ole="">
            <v:imagedata r:id="rId112" o:title=""/>
          </v:shape>
          <o:OLEObject Type="Embed" ProgID="Equation.DSMT4" ShapeID="_x0000_i1079" DrawAspect="Content" ObjectID="_1524904910" r:id="rId121"/>
        </w:object>
      </w:r>
      <w:r w:rsidR="00DB2436" w:rsidRPr="00B12E74">
        <w:rPr>
          <w:rFonts w:cs="Times New Roman"/>
        </w:rPr>
        <w:t>在文档集中出现的逆向文件频率</w:t>
      </w:r>
      <w:r w:rsidR="005C458C" w:rsidRPr="009F03F6">
        <w:rPr>
          <w:rFonts w:cs="Times New Roman"/>
          <w:position w:val="-12"/>
        </w:rPr>
        <w:object w:dxaOrig="499" w:dyaOrig="360">
          <v:shape id="_x0000_i1080" type="#_x0000_t75" style="width:23.8pt;height:18.15pt" o:ole="">
            <v:imagedata r:id="rId122" o:title=""/>
          </v:shape>
          <o:OLEObject Type="Embed" ProgID="Equation.DSMT4" ShapeID="_x0000_i1080" DrawAspect="Content" ObjectID="_1524904911" r:id="rId123"/>
        </w:object>
      </w:r>
      <w:r w:rsidRPr="00B12E74">
        <w:rPr>
          <w:rFonts w:cs="Times New Roman"/>
        </w:rPr>
        <w:t>定义为：</w:t>
      </w:r>
    </w:p>
    <w:p w:rsidR="00200DB8" w:rsidRPr="00200DB8" w:rsidRDefault="00200DB8" w:rsidP="00200DB8">
      <w:pPr>
        <w:pStyle w:val="MTDisplayEquation"/>
      </w:pPr>
      <w:r>
        <w:tab/>
      </w:r>
      <w:r w:rsidRPr="003A01C4">
        <w:rPr>
          <w:position w:val="-24"/>
        </w:rPr>
        <w:object w:dxaOrig="1200" w:dyaOrig="620">
          <v:shape id="_x0000_i1081" type="#_x0000_t75" style="width:60.75pt;height:31.3pt" o:ole="">
            <v:imagedata r:id="rId124" o:title=""/>
          </v:shape>
          <o:OLEObject Type="Embed" ProgID="Equation.DSMT4" ShapeID="_x0000_i1081" DrawAspect="Content" ObjectID="_1524904912" r:id="rId125"/>
        </w:object>
      </w:r>
      <w:r w:rsidRPr="00200DB8">
        <w:rPr>
          <w:position w:val="-4"/>
        </w:rPr>
        <w:object w:dxaOrig="180" w:dyaOrig="279">
          <v:shape id="_x0000_i1082" type="#_x0000_t75" style="width:8.75pt;height:14.4pt" o:ole="">
            <v:imagedata r:id="rId78" o:title=""/>
          </v:shape>
          <o:OLEObject Type="Embed" ProgID="Equation.DSMT4" ShapeID="_x0000_i1082" DrawAspect="Content" ObjectID="_1524904913" r:id="rId126"/>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4</w:instrText>
        </w:r>
      </w:fldSimple>
      <w:r>
        <w:instrText>)</w:instrText>
      </w:r>
      <w:r w:rsidR="00643F33">
        <w:fldChar w:fldCharType="end"/>
      </w:r>
    </w:p>
    <w:p w:rsidR="0010243C" w:rsidRDefault="00F230A5" w:rsidP="00744869">
      <w:pPr>
        <w:rPr>
          <w:rFonts w:cs="Times New Roman"/>
        </w:rPr>
      </w:pPr>
      <w:r w:rsidRPr="00B12E74">
        <w:rPr>
          <w:rFonts w:cs="Times New Roman"/>
        </w:rPr>
        <w:t>最终的权值为：</w:t>
      </w:r>
    </w:p>
    <w:p w:rsidR="002D1DA9" w:rsidRDefault="002D1DA9" w:rsidP="002D1DA9">
      <w:pPr>
        <w:pStyle w:val="MTDisplayEquation"/>
      </w:pPr>
      <w:r>
        <w:tab/>
      </w:r>
      <w:r w:rsidRPr="009B7F38">
        <w:rPr>
          <w:position w:val="-46"/>
        </w:rPr>
        <w:object w:dxaOrig="3040" w:dyaOrig="880">
          <v:shape id="_x0000_i1083" type="#_x0000_t75" style="width:152.75pt;height:43.85pt" o:ole="">
            <v:imagedata r:id="rId127" o:title=""/>
          </v:shape>
          <o:OLEObject Type="Embed" ProgID="Equation.DSMT4" ShapeID="_x0000_i1083" DrawAspect="Content" ObjectID="_1524904914" r:id="rId128"/>
        </w:object>
      </w:r>
      <w:r w:rsidRPr="002D1DA9">
        <w:rPr>
          <w:position w:val="-4"/>
        </w:rPr>
        <w:object w:dxaOrig="180" w:dyaOrig="279">
          <v:shape id="_x0000_i1084" type="#_x0000_t75" style="width:8.75pt;height:14.4pt" o:ole="">
            <v:imagedata r:id="rId78" o:title=""/>
          </v:shape>
          <o:OLEObject Type="Embed" ProgID="Equation.DSMT4" ShapeID="_x0000_i1084" DrawAspect="Content" ObjectID="_1524904915" r:id="rId129"/>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5</w:instrText>
        </w:r>
      </w:fldSimple>
      <w:r>
        <w:instrText>)</w:instrText>
      </w:r>
      <w:r w:rsidR="00643F33">
        <w:fldChar w:fldCharType="end"/>
      </w:r>
    </w:p>
    <w:p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v:shape id="_x0000_i1085" type="#_x0000_t75" style="width:11.9pt;height:18.15pt" o:ole="">
            <v:imagedata r:id="rId130" o:title=""/>
          </v:shape>
          <o:OLEObject Type="Embed" ProgID="Equation.DSMT4" ShapeID="_x0000_i1085" DrawAspect="Content" ObjectID="_1524904916" r:id="rId131"/>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v:shape id="_x0000_i1086" type="#_x0000_t75" style="width:11.9pt;height:18.15pt" o:ole="">
            <v:imagedata r:id="rId132" o:title=""/>
          </v:shape>
          <o:OLEObject Type="Embed" ProgID="Equation.DSMT4" ShapeID="_x0000_i1086" DrawAspect="Content" ObjectID="_1524904917" r:id="rId133"/>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v:shape id="_x0000_i1087" type="#_x0000_t75" style="width:13.75pt;height:18.8pt" o:ole="">
            <v:imagedata r:id="rId114" o:title=""/>
          </v:shape>
          <o:OLEObject Type="Embed" ProgID="Equation.DSMT4" ShapeID="_x0000_i1087" DrawAspect="Content" ObjectID="_1524904918" r:id="rId134"/>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v:shape id="_x0000_i1088" type="#_x0000_t75" style="width:11.9pt;height:18.15pt" o:ole="">
            <v:imagedata r:id="rId130" o:title=""/>
          </v:shape>
          <o:OLEObject Type="Embed" ProgID="Equation.DSMT4" ShapeID="_x0000_i1088" DrawAspect="Content" ObjectID="_1524904919" r:id="rId135"/>
        </w:object>
      </w:r>
      <w:r w:rsidRPr="00B12E74">
        <w:rPr>
          <w:rFonts w:cs="Times New Roman"/>
        </w:rPr>
        <w:t>出现的次数</w:t>
      </w:r>
      <w:r w:rsidR="005D35FE">
        <w:rPr>
          <w:rFonts w:cs="Times New Roman"/>
        </w:rPr>
        <w:t>为</w:t>
      </w:r>
      <w:r w:rsidR="009970A7" w:rsidRPr="00ED56EF">
        <w:rPr>
          <w:rFonts w:cs="Times New Roman"/>
          <w:position w:val="-14"/>
        </w:rPr>
        <w:object w:dxaOrig="279" w:dyaOrig="380">
          <v:shape id="_x0000_i1089" type="#_x0000_t75" style="width:13.75pt;height:18.8pt" o:ole="">
            <v:imagedata r:id="rId136" o:title=""/>
          </v:shape>
          <o:OLEObject Type="Embed" ProgID="Equation.DSMT4" ShapeID="_x0000_i1089" DrawAspect="Content" ObjectID="_1524904920" r:id="rId137"/>
        </w:object>
      </w:r>
      <w:r w:rsidRPr="00B12E74">
        <w:rPr>
          <w:rFonts w:cs="Times New Roman"/>
        </w:rPr>
        <w:t>。</w:t>
      </w:r>
    </w:p>
    <w:p w:rsidR="00107D19" w:rsidRPr="00C64C18" w:rsidRDefault="00F230A5" w:rsidP="00107D19">
      <w:pPr>
        <w:pStyle w:val="3"/>
      </w:pPr>
      <w:bookmarkStart w:id="112" w:name="_Toc448091866"/>
      <w:r>
        <w:t>2.2.3</w:t>
      </w:r>
      <w:r w:rsidR="00107D19">
        <w:rPr>
          <w:rFonts w:hint="eastAsia"/>
        </w:rPr>
        <w:t>层次分析法</w:t>
      </w:r>
      <w:bookmarkEnd w:id="112"/>
    </w:p>
    <w:p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746E11">
        <w:fldChar w:fldCharType="begin"/>
      </w:r>
      <w:r w:rsidR="00746E11">
        <w:instrText xml:space="preserve">REF _Ref447458898 \r \h \* MERGEFORMAT </w:instrText>
      </w:r>
      <w:r w:rsidR="00746E11">
        <w:fldChar w:fldCharType="separate"/>
      </w:r>
      <w:r w:rsidR="00A079A3">
        <w:rPr>
          <w:rFonts w:cs="Times New Roman"/>
          <w:vertAlign w:val="superscript"/>
        </w:rPr>
        <w:t>[31]</w:t>
      </w:r>
      <w:r w:rsidR="00746E11">
        <w:fldChar w:fldCharType="end"/>
      </w:r>
      <w:r w:rsidRPr="000408AF">
        <w:rPr>
          <w:rFonts w:cs="Times New Roman" w:hint="eastAsia"/>
        </w:rPr>
        <w:t>。主要分为两大步骤：构建判断矩阵和一致性检验计算。</w:t>
      </w:r>
    </w:p>
    <w:p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002818"/>
      <w:r w:rsidRPr="005E67B4">
        <w:rPr>
          <w:rFonts w:ascii="Times New Roman" w:eastAsia="宋体" w:hAnsi="Times New Roman"/>
          <w:sz w:val="21"/>
          <w:szCs w:val="21"/>
        </w:rPr>
        <w:lastRenderedPageBreak/>
        <w:t>表</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5E67B4">
        <w:rPr>
          <w:rFonts w:ascii="Times New Roman" w:eastAsia="宋体" w:hAnsi="Times New Roman"/>
          <w:sz w:val="21"/>
          <w:szCs w:val="21"/>
        </w:rPr>
        <w:fldChar w:fldCharType="end"/>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93"/>
        <w:gridCol w:w="1362"/>
        <w:gridCol w:w="1364"/>
        <w:gridCol w:w="1090"/>
        <w:gridCol w:w="1364"/>
        <w:gridCol w:w="1646"/>
      </w:tblGrid>
      <w:tr w:rsidR="00107D19" w:rsidRPr="000408AF" w:rsidTr="007F65CB">
        <w:trPr>
          <w:trHeight w:val="357"/>
        </w:trPr>
        <w:tc>
          <w:tcPr>
            <w:tcW w:w="1086"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rsidTr="007F65CB">
        <w:tc>
          <w:tcPr>
            <w:tcW w:w="1086"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rsidR="00107D19" w:rsidRDefault="00107D19" w:rsidP="00F51A19">
      <w:pPr>
        <w:pStyle w:val="aff"/>
        <w:jc w:val="center"/>
      </w:pPr>
    </w:p>
    <w:p w:rsidR="00107D19" w:rsidRDefault="00107D19" w:rsidP="008D7025">
      <w:pPr>
        <w:ind w:firstLineChars="200" w:firstLine="472"/>
        <w:rPr>
          <w:rFonts w:cs="Times New Roman"/>
        </w:rPr>
      </w:pPr>
      <w:r w:rsidRPr="000A76F6">
        <w:rPr>
          <w:rFonts w:cs="Times New Roman" w:hint="eastAsia"/>
        </w:rPr>
        <w:t>在构建矩阵</w:t>
      </w:r>
      <w:r w:rsidR="005B0CC4" w:rsidRPr="005B0CC4">
        <w:rPr>
          <w:rFonts w:cs="Times New Roman" w:hint="eastAsia"/>
          <w:b/>
        </w:rPr>
        <w:t>M</w: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rsidR="007D25FF" w:rsidRDefault="00653EAD" w:rsidP="00F51A19">
      <w:pPr>
        <w:pStyle w:val="aff"/>
        <w:jc w:val="center"/>
      </w:pPr>
      <w:r w:rsidRPr="00653EAD">
        <w:rPr>
          <w:position w:val="-46"/>
        </w:rPr>
        <w:object w:dxaOrig="4140" w:dyaOrig="1020">
          <v:shape id="_x0000_i1090" type="#_x0000_t75" style="width:207.25pt;height:50.7pt" o:ole="">
            <v:imagedata r:id="rId138" o:title=""/>
          </v:shape>
          <o:OLEObject Type="Embed" ProgID="Equation.DSMT4" ShapeID="_x0000_i1090" DrawAspect="Content" ObjectID="_1524904921" r:id="rId139"/>
        </w:object>
      </w:r>
    </w:p>
    <w:p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Pr>
          <w:rFonts w:ascii="Times New Roman" w:eastAsia="宋体" w:hAnsi="Times New Roman"/>
          <w:sz w:val="21"/>
          <w:szCs w:val="21"/>
        </w:rPr>
        <w:fldChar w:fldCharType="end"/>
      </w:r>
      <w:r w:rsidRPr="009B503D">
        <w:rPr>
          <w:rFonts w:ascii="Times New Roman" w:eastAsia="宋体" w:hAnsi="Times New Roman"/>
          <w:sz w:val="21"/>
          <w:szCs w:val="21"/>
        </w:rPr>
        <w:t>判断矩阵</w:t>
      </w:r>
      <w:bookmarkEnd w:id="115"/>
    </w:p>
    <w:p w:rsidR="00F51A19" w:rsidRPr="00F51A19" w:rsidRDefault="00F51A19" w:rsidP="00F51A19"/>
    <w:p w:rsidR="00107D19" w:rsidRPr="00B517C2" w:rsidRDefault="00107D19" w:rsidP="00955EE0">
      <w:pPr>
        <w:pStyle w:val="ae"/>
        <w:numPr>
          <w:ilvl w:val="0"/>
          <w:numId w:val="9"/>
        </w:numPr>
        <w:rPr>
          <w:rFonts w:cs="Times New Roman"/>
        </w:rPr>
      </w:pPr>
      <w:r w:rsidRPr="00B517C2">
        <w:rPr>
          <w:rFonts w:cs="Times New Roman" w:hint="eastAsia"/>
        </w:rPr>
        <w:t>一致性检验</w:t>
      </w:r>
    </w:p>
    <w:p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rsidR="00BB3E8F" w:rsidRDefault="00BB3E8F" w:rsidP="00BB3E8F">
      <w:pPr>
        <w:pStyle w:val="MTDisplayEquation"/>
      </w:pPr>
      <w:r>
        <w:tab/>
      </w:r>
      <w:r w:rsidRPr="00331F69">
        <w:rPr>
          <w:position w:val="-24"/>
        </w:rPr>
        <w:object w:dxaOrig="1340" w:dyaOrig="620">
          <v:shape id="_x0000_i1091" type="#_x0000_t75" style="width:67.6pt;height:31.3pt" o:ole="">
            <v:imagedata r:id="rId140" o:title=""/>
          </v:shape>
          <o:OLEObject Type="Embed" ProgID="Equation.DSMT4" ShapeID="_x0000_i1091" DrawAspect="Content" ObjectID="_1524904922" r:id="rId141"/>
        </w:object>
      </w:r>
      <w:r w:rsidRPr="00BB3E8F">
        <w:rPr>
          <w:position w:val="-4"/>
        </w:rPr>
        <w:object w:dxaOrig="180" w:dyaOrig="279">
          <v:shape id="_x0000_i1092" type="#_x0000_t75" style="width:8.75pt;height:14.4pt" o:ole="">
            <v:imagedata r:id="rId78" o:title=""/>
          </v:shape>
          <o:OLEObject Type="Embed" ProgID="Equation.DSMT4" ShapeID="_x0000_i1092" DrawAspect="Content" ObjectID="_1524904923" r:id="rId142"/>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6</w:instrText>
        </w:r>
      </w:fldSimple>
      <w:r>
        <w:instrText>)</w:instrText>
      </w:r>
      <w:r w:rsidR="00643F33">
        <w:fldChar w:fldCharType="end"/>
      </w:r>
    </w:p>
    <w:p w:rsidR="00BB3E8F" w:rsidRPr="00BB3E8F" w:rsidRDefault="00BB3E8F" w:rsidP="00BB3E8F">
      <w:pPr>
        <w:pStyle w:val="MTDisplayEquation"/>
      </w:pPr>
      <w:r>
        <w:tab/>
      </w:r>
      <w:r w:rsidRPr="00331F69">
        <w:rPr>
          <w:position w:val="-24"/>
        </w:rPr>
        <w:object w:dxaOrig="920" w:dyaOrig="620">
          <v:shape id="_x0000_i1093" type="#_x0000_t75" style="width:46.35pt;height:31.3pt" o:ole="">
            <v:imagedata r:id="rId143" o:title=""/>
          </v:shape>
          <o:OLEObject Type="Embed" ProgID="Equation.DSMT4" ShapeID="_x0000_i1093" DrawAspect="Content" ObjectID="_1524904924" r:id="rId144"/>
        </w:object>
      </w:r>
      <w:r w:rsidRPr="00BB3E8F">
        <w:rPr>
          <w:position w:val="-4"/>
        </w:rPr>
        <w:object w:dxaOrig="180" w:dyaOrig="279">
          <v:shape id="_x0000_i1094" type="#_x0000_t75" style="width:8.75pt;height:14.4pt" o:ole="">
            <v:imagedata r:id="rId78" o:title=""/>
          </v:shape>
          <o:OLEObject Type="Embed" ProgID="Equation.DSMT4" ShapeID="_x0000_i1094" DrawAspect="Content" ObjectID="_1524904925" r:id="rId145"/>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7</w:instrText>
        </w:r>
      </w:fldSimple>
      <w:r>
        <w:instrText>)</w:instrText>
      </w:r>
      <w:r w:rsidR="00643F33">
        <w:fldChar w:fldCharType="end"/>
      </w:r>
    </w:p>
    <w:p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v:shape id="_x0000_i1095" type="#_x0000_t75" style="width:21.9pt;height:18.15pt" o:ole="">
            <v:imagedata r:id="rId146" o:title=""/>
          </v:shape>
          <o:OLEObject Type="Embed" ProgID="Equation.DSMT4" ShapeID="_x0000_i1095" DrawAspect="Content" ObjectID="_1524904926" r:id="rId147"/>
        </w:object>
      </w:r>
      <w:r w:rsidRPr="00B517C2">
        <w:rPr>
          <w:rFonts w:cs="Times New Roman" w:hint="eastAsia"/>
        </w:rPr>
        <w:t>是判断矩阵的最大特征根，</w:t>
      </w:r>
      <w:r w:rsidR="00F76359" w:rsidRPr="00F76359">
        <w:rPr>
          <w:rFonts w:cs="Times New Roman"/>
          <w:position w:val="-6"/>
        </w:rPr>
        <w:object w:dxaOrig="200" w:dyaOrig="220">
          <v:shape id="_x0000_i1096" type="#_x0000_t75" style="width:10pt;height:11.9pt" o:ole="">
            <v:imagedata r:id="rId148" o:title=""/>
          </v:shape>
          <o:OLEObject Type="Embed" ProgID="Equation.DSMT4" ShapeID="_x0000_i1096" DrawAspect="Content" ObjectID="_1524904927" r:id="rId149"/>
        </w:object>
      </w:r>
      <w:r w:rsidRPr="00B517C2">
        <w:rPr>
          <w:rFonts w:cs="Times New Roman" w:hint="eastAsia"/>
        </w:rPr>
        <w:t>是比</w:t>
      </w:r>
      <w:r w:rsidR="000C2FC6" w:rsidRPr="000C2FC6">
        <w:rPr>
          <w:rFonts w:cs="Times New Roman"/>
          <w:position w:val="-12"/>
        </w:rPr>
        <w:object w:dxaOrig="440" w:dyaOrig="360">
          <v:shape id="_x0000_i1097" type="#_x0000_t75" style="width:21.9pt;height:18.15pt" o:ole="">
            <v:imagedata r:id="rId150" o:title=""/>
          </v:shape>
          <o:OLEObject Type="Embed" ProgID="Equation.DSMT4" ShapeID="_x0000_i1097" DrawAspect="Content" ObjectID="_1524904928" r:id="rId151"/>
        </w:object>
      </w:r>
      <w:r w:rsidRPr="00B517C2">
        <w:rPr>
          <w:rFonts w:cs="Times New Roman" w:hint="eastAsia"/>
        </w:rPr>
        <w:t>小的最大整数。</w:t>
      </w:r>
      <w:r w:rsidR="00F76359" w:rsidRPr="00F76359">
        <w:rPr>
          <w:rFonts w:cs="Times New Roman"/>
          <w:position w:val="-4"/>
        </w:rPr>
        <w:object w:dxaOrig="340" w:dyaOrig="260">
          <v:shape id="_x0000_i1098" type="#_x0000_t75" style="width:17.55pt;height:13.75pt" o:ole="">
            <v:imagedata r:id="rId152" o:title=""/>
          </v:shape>
          <o:OLEObject Type="Embed" ProgID="Equation.DSMT4" ShapeID="_x0000_i1098" DrawAspect="Content" ObjectID="_1524904929" r:id="rId153"/>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002819"/>
      <w:r w:rsidRPr="005E67B4">
        <w:rPr>
          <w:rFonts w:ascii="Times New Roman" w:eastAsia="宋体" w:hAnsi="Times New Roman" w:hint="eastAsia"/>
          <w:sz w:val="21"/>
          <w:szCs w:val="21"/>
        </w:rPr>
        <w:t>表</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sidRPr="005E67B4">
        <w:rPr>
          <w:rFonts w:ascii="Times New Roman" w:eastAsia="宋体" w:hAnsi="Times New Roman"/>
          <w:sz w:val="21"/>
          <w:szCs w:val="21"/>
        </w:rPr>
        <w:fldChar w:fldCharType="end"/>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p w:rsidR="005371A7" w:rsidRDefault="005371A7" w:rsidP="005371A7">
      <w:r>
        <w:rPr>
          <w:noProof/>
        </w:rPr>
        <w:drawing>
          <wp:inline distT="0" distB="0" distL="0" distR="0">
            <wp:extent cx="5399405" cy="38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5399405" cy="386715"/>
                    </a:xfrm>
                    <a:prstGeom prst="rect">
                      <a:avLst/>
                    </a:prstGeom>
                  </pic:spPr>
                </pic:pic>
              </a:graphicData>
            </a:graphic>
          </wp:inline>
        </w:drawing>
      </w:r>
    </w:p>
    <w:p w:rsidR="00472855" w:rsidRPr="005371A7" w:rsidRDefault="00472855" w:rsidP="00225275">
      <w:pPr>
        <w:jc w:val="center"/>
      </w:pPr>
    </w:p>
    <w:p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v:shape id="_x0000_i1099" type="#_x0000_t75" style="width:45.1pt;height:13.75pt" o:ole="">
            <v:imagedata r:id="rId155" o:title=""/>
          </v:shape>
          <o:OLEObject Type="Embed" ProgID="Equation.DSMT4" ShapeID="_x0000_i1099" DrawAspect="Content" ObjectID="_1524904930" r:id="rId156"/>
        </w:object>
      </w:r>
      <w:r w:rsidRPr="00B517C2">
        <w:rPr>
          <w:rFonts w:cs="Times New Roman" w:hint="eastAsia"/>
        </w:rPr>
        <w:t>时，认为构建的判断矩阵满足条件，可以作为权重参与计算。</w:t>
      </w:r>
    </w:p>
    <w:p w:rsidR="000879CC" w:rsidRDefault="00107D19" w:rsidP="00470A4F">
      <w:pPr>
        <w:ind w:firstLine="472"/>
        <w:rPr>
          <w:rFonts w:cs="Times New Roman"/>
        </w:rPr>
      </w:pPr>
      <w:r w:rsidRPr="00B517C2">
        <w:rPr>
          <w:rFonts w:cs="Times New Roman" w:hint="eastAsia"/>
        </w:rPr>
        <w:t>在用户的微博文本和情感相似性公式中，权重</w:t>
      </w:r>
      <w:r w:rsidR="00A63A58" w:rsidRPr="00A63A58">
        <w:rPr>
          <w:rFonts w:cs="Times New Roman"/>
          <w:position w:val="-12"/>
        </w:rPr>
        <w:object w:dxaOrig="400" w:dyaOrig="360">
          <v:shape id="_x0000_i1100" type="#_x0000_t75" style="width:20.05pt;height:18.15pt" o:ole="">
            <v:imagedata r:id="rId157" o:title=""/>
          </v:shape>
          <o:OLEObject Type="Embed" ProgID="Equation.DSMT4" ShapeID="_x0000_i1100" DrawAspect="Content" ObjectID="_1524904931" r:id="rId158"/>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002820"/>
      <w:r w:rsidRPr="005E67B4">
        <w:rPr>
          <w:rFonts w:ascii="Times New Roman" w:eastAsia="宋体" w:hAnsi="Times New Roman"/>
          <w:sz w:val="21"/>
          <w:szCs w:val="21"/>
        </w:rPr>
        <w:lastRenderedPageBreak/>
        <w:t>表</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sidRPr="005E67B4">
        <w:rPr>
          <w:rFonts w:ascii="Times New Roman" w:eastAsia="宋体" w:hAnsi="Times New Roman"/>
          <w:sz w:val="21"/>
          <w:szCs w:val="21"/>
        </w:rPr>
        <w:fldChar w:fldCharType="end"/>
      </w:r>
      <w:r w:rsidRPr="005E67B4">
        <w:rPr>
          <w:rFonts w:ascii="Times New Roman" w:eastAsia="宋体" w:hAnsi="Times New Roman"/>
          <w:sz w:val="21"/>
          <w:szCs w:val="21"/>
        </w:rPr>
        <w:t>微博文本的判断矩阵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41"/>
        <w:gridCol w:w="1396"/>
        <w:gridCol w:w="1396"/>
        <w:gridCol w:w="1396"/>
        <w:gridCol w:w="1395"/>
        <w:gridCol w:w="1395"/>
      </w:tblGrid>
      <w:tr w:rsidR="00107D19" w:rsidRPr="001A1C28"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rsidR="00107D19" w:rsidRPr="001A1C28" w:rsidRDefault="00107D19" w:rsidP="001211E1">
            <w:pPr>
              <w:jc w:val="center"/>
              <w:rPr>
                <w:rFonts w:cs="Times New Roman"/>
                <w:b w:val="0"/>
                <w:sz w:val="21"/>
                <w:szCs w:val="21"/>
              </w:rPr>
            </w:pPr>
            <w:r w:rsidRPr="001A1C28">
              <w:rPr>
                <w:rFonts w:cs="Times New Roman"/>
                <w:b w:val="0"/>
                <w:sz w:val="21"/>
                <w:szCs w:val="21"/>
              </w:rPr>
              <w:t>微博文本</w:t>
            </w:r>
          </w:p>
        </w:tc>
        <w:tc>
          <w:tcPr>
            <w:tcW w:w="800" w:type="pct"/>
            <w:vAlign w:val="center"/>
            <w:hideMark/>
          </w:tcPr>
          <w:p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rsidR="00107D19" w:rsidRDefault="00107D19" w:rsidP="00853B32">
      <w:pPr>
        <w:ind w:firstLine="471"/>
        <w:rPr>
          <w:rFonts w:cs="Times New Roman"/>
        </w:rPr>
      </w:pPr>
    </w:p>
    <w:p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6748B2" w:rsidRPr="006748B2">
        <w:rPr>
          <w:rFonts w:cs="Times New Roman"/>
          <w:b/>
        </w:rPr>
        <w:t>M</w:t>
      </w:r>
      <w:r w:rsidRPr="00B517C2">
        <w:rPr>
          <w:rFonts w:cs="Times New Roman" w:hint="eastAsia"/>
        </w:rPr>
        <w:t>每一列归一化得到矩阵</w:t>
      </w:r>
      <w:r w:rsidR="001732BD">
        <w:rPr>
          <w:rFonts w:cs="Times New Roman"/>
          <w:b/>
        </w:rPr>
        <w:t>N</w:t>
      </w:r>
      <w:r w:rsidRPr="00B517C2">
        <w:rPr>
          <w:rFonts w:cs="Times New Roman" w:hint="eastAsia"/>
        </w:rPr>
        <w:t>，</w:t>
      </w:r>
      <w:r w:rsidR="00331CAA">
        <w:rPr>
          <w:rFonts w:cs="Times New Roman" w:hint="eastAsia"/>
        </w:rPr>
        <w:t>再对矩阵</w:t>
      </w:r>
      <w:r w:rsidR="000A091B">
        <w:rPr>
          <w:rFonts w:cs="Times New Roman"/>
          <w:b/>
        </w:rPr>
        <w:t>N</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735305">
        <w:rPr>
          <w:rFonts w:cs="Times New Roman"/>
          <w:b/>
        </w:rPr>
        <w:t>C</w:t>
      </w:r>
      <w:r w:rsidRPr="00B517C2">
        <w:rPr>
          <w:rFonts w:cs="Times New Roman" w:hint="eastAsia"/>
        </w:rPr>
        <w:t>，该向量</w:t>
      </w:r>
      <w:r w:rsidRPr="00735305">
        <w:rPr>
          <w:rFonts w:cs="Times New Roman"/>
          <w:b/>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v:shape id="_x0000_i1101" type="#_x0000_t75" style="width:21.9pt;height:18.15pt" o:ole="">
            <v:imagedata r:id="rId150" o:title=""/>
          </v:shape>
          <o:OLEObject Type="Embed" ProgID="Equation.DSMT4" ShapeID="_x0000_i1101" DrawAspect="Content" ObjectID="_1524904932" r:id="rId15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v:shape id="_x0000_i1102" type="#_x0000_t75" style="width:62pt;height:31.3pt" o:ole="">
            <v:imagedata r:id="rId160" o:title=""/>
          </v:shape>
          <o:OLEObject Type="Embed" ProgID="Equation.DSMT4" ShapeID="_x0000_i1102" DrawAspect="Content" ObjectID="_1524904933" r:id="rId16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v:shape id="_x0000_i1103" type="#_x0000_t75" style="width:48.85pt;height:13.75pt" o:ole="">
            <v:imagedata r:id="rId162" o:title=""/>
          </v:shape>
          <o:OLEObject Type="Embed" ProgID="Equation.DSMT4" ShapeID="_x0000_i1103" DrawAspect="Content" ObjectID="_1524904934" r:id="rId163"/>
        </w:object>
      </w:r>
      <w:r w:rsidRPr="00B517C2">
        <w:rPr>
          <w:rFonts w:cs="Times New Roman" w:hint="eastAsia"/>
        </w:rPr>
        <w:t>，则</w:t>
      </w:r>
      <w:r w:rsidR="00E80DE8" w:rsidRPr="008A648A">
        <w:rPr>
          <w:rFonts w:cs="Times New Roman"/>
          <w:position w:val="-24"/>
        </w:rPr>
        <w:object w:dxaOrig="2780" w:dyaOrig="620">
          <v:shape id="_x0000_i1104" type="#_x0000_t75" style="width:140.25pt;height:31.3pt" o:ole="">
            <v:imagedata r:id="rId164" o:title=""/>
          </v:shape>
          <o:OLEObject Type="Embed" ProgID="Equation.DSMT4" ShapeID="_x0000_i1104" DrawAspect="Content" ObjectID="_1524904935" r:id="rId16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rsidR="000879CC" w:rsidRPr="00B517C2" w:rsidRDefault="000879CC" w:rsidP="00853B32">
      <w:pPr>
        <w:ind w:firstLine="471"/>
        <w:rPr>
          <w:rFonts w:cs="Times New Roman"/>
        </w:rPr>
      </w:pPr>
    </w:p>
    <w:p w:rsidR="00CB40F6" w:rsidRPr="005E67B4" w:rsidRDefault="00CB40F6" w:rsidP="005E67B4">
      <w:pPr>
        <w:pStyle w:val="aff"/>
        <w:spacing w:line="240" w:lineRule="auto"/>
        <w:jc w:val="center"/>
        <w:rPr>
          <w:rFonts w:ascii="Times New Roman" w:eastAsia="宋体" w:hAnsi="Times New Roman"/>
          <w:sz w:val="21"/>
          <w:szCs w:val="21"/>
        </w:rPr>
      </w:pPr>
      <w:bookmarkStart w:id="120" w:name="_Toc446662535"/>
      <w:bookmarkStart w:id="121" w:name="_Toc448002821"/>
      <w:r w:rsidRPr="005E67B4">
        <w:rPr>
          <w:rFonts w:ascii="Times New Roman" w:eastAsia="宋体" w:hAnsi="Times New Roman"/>
          <w:sz w:val="21"/>
          <w:szCs w:val="21"/>
        </w:rPr>
        <w:t>表</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643F33" w:rsidRPr="005E67B4">
        <w:rPr>
          <w:rFonts w:ascii="Times New Roman" w:eastAsia="宋体" w:hAnsi="Times New Roman"/>
          <w:sz w:val="21"/>
          <w:szCs w:val="21"/>
        </w:rPr>
        <w:fldChar w:fldCharType="end"/>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43"/>
        <w:gridCol w:w="1743"/>
        <w:gridCol w:w="1745"/>
        <w:gridCol w:w="1744"/>
        <w:gridCol w:w="1744"/>
      </w:tblGrid>
      <w:tr w:rsidR="00107D19" w:rsidRPr="00B517C2" w:rsidTr="007F65CB">
        <w:tc>
          <w:tcPr>
            <w:tcW w:w="999" w:type="pct"/>
            <w:tcBorders>
              <w:top w:val="single" w:sz="4" w:space="0" w:color="000000"/>
              <w:left w:val="nil"/>
              <w:bottom w:val="single" w:sz="4" w:space="0" w:color="000000"/>
              <w:right w:val="nil"/>
            </w:tcBorders>
            <w:shd w:val="clear" w:color="auto" w:fill="auto"/>
            <w:vAlign w:val="center"/>
            <w:hideMark/>
          </w:tcPr>
          <w:p w:rsidR="00107D19" w:rsidRPr="00B517C2" w:rsidRDefault="00443F8D" w:rsidP="008A0F27">
            <w:pPr>
              <w:spacing w:line="240" w:lineRule="auto"/>
              <w:jc w:val="center"/>
              <w:rPr>
                <w:rFonts w:cs="Times New Roman"/>
                <w:sz w:val="21"/>
                <w:szCs w:val="21"/>
              </w:rPr>
            </w:pPr>
            <w:r w:rsidRPr="000C2FC6">
              <w:rPr>
                <w:rFonts w:cs="Times New Roman"/>
                <w:position w:val="-12"/>
              </w:rPr>
              <w:object w:dxaOrig="360" w:dyaOrig="360">
                <v:shape id="_x0000_i1105" type="#_x0000_t75" style="width:18.15pt;height:18.15pt" o:ole="">
                  <v:imagedata r:id="rId166" o:title=""/>
                </v:shape>
                <o:OLEObject Type="Embed" ProgID="Equation.DSMT4" ShapeID="_x0000_i1105" DrawAspect="Content" ObjectID="_1524904936" r:id="rId167"/>
              </w:object>
            </w:r>
          </w:p>
        </w:tc>
        <w:tc>
          <w:tcPr>
            <w:tcW w:w="999" w:type="pct"/>
            <w:tcBorders>
              <w:top w:val="single" w:sz="4" w:space="0" w:color="000000"/>
              <w:left w:val="nil"/>
              <w:bottom w:val="single" w:sz="4" w:space="0" w:color="000000"/>
              <w:right w:val="nil"/>
            </w:tcBorders>
            <w:shd w:val="clear" w:color="auto" w:fill="auto"/>
            <w:vAlign w:val="center"/>
            <w:hideMark/>
          </w:tcPr>
          <w:p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v:shape id="_x0000_i1106" type="#_x0000_t75" style="width:20.05pt;height:18.15pt" o:ole="">
                  <v:imagedata r:id="rId168" o:title=""/>
                </v:shape>
                <o:OLEObject Type="Embed" ProgID="Equation.DSMT4" ShapeID="_x0000_i1106" DrawAspect="Content" ObjectID="_1524904937" r:id="rId169"/>
              </w:object>
            </w:r>
          </w:p>
        </w:tc>
        <w:tc>
          <w:tcPr>
            <w:tcW w:w="1000" w:type="pct"/>
            <w:tcBorders>
              <w:top w:val="single" w:sz="4" w:space="0" w:color="000000"/>
              <w:left w:val="nil"/>
              <w:bottom w:val="single" w:sz="4" w:space="0" w:color="000000"/>
              <w:right w:val="nil"/>
            </w:tcBorders>
            <w:shd w:val="clear" w:color="auto" w:fill="auto"/>
            <w:vAlign w:val="center"/>
            <w:hideMark/>
          </w:tcPr>
          <w:p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v:shape id="_x0000_i1107" type="#_x0000_t75" style="width:18.8pt;height:18.15pt" o:ole="">
                  <v:imagedata r:id="rId170" o:title=""/>
                </v:shape>
                <o:OLEObject Type="Embed" ProgID="Equation.DSMT4" ShapeID="_x0000_i1107" DrawAspect="Content" ObjectID="_1524904938" r:id="rId171"/>
              </w:object>
            </w:r>
          </w:p>
        </w:tc>
        <w:tc>
          <w:tcPr>
            <w:tcW w:w="1000" w:type="pct"/>
            <w:tcBorders>
              <w:top w:val="single" w:sz="4" w:space="0" w:color="000000"/>
              <w:left w:val="nil"/>
              <w:bottom w:val="single" w:sz="4" w:space="0" w:color="000000"/>
              <w:right w:val="nil"/>
            </w:tcBorders>
            <w:shd w:val="clear" w:color="auto" w:fill="auto"/>
            <w:vAlign w:val="center"/>
            <w:hideMark/>
          </w:tcPr>
          <w:p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v:shape id="_x0000_i1108" type="#_x0000_t75" style="width:20.05pt;height:18.15pt" o:ole="">
                  <v:imagedata r:id="rId172" o:title=""/>
                </v:shape>
                <o:OLEObject Type="Embed" ProgID="Equation.DSMT4" ShapeID="_x0000_i1108" DrawAspect="Content" ObjectID="_1524904939" r:id="rId173"/>
              </w:object>
            </w:r>
          </w:p>
        </w:tc>
        <w:tc>
          <w:tcPr>
            <w:tcW w:w="1000" w:type="pct"/>
            <w:tcBorders>
              <w:top w:val="single" w:sz="4" w:space="0" w:color="000000"/>
              <w:left w:val="nil"/>
              <w:bottom w:val="single" w:sz="4" w:space="0" w:color="000000"/>
              <w:right w:val="nil"/>
            </w:tcBorders>
            <w:shd w:val="clear" w:color="auto" w:fill="auto"/>
            <w:vAlign w:val="center"/>
            <w:hideMark/>
          </w:tcPr>
          <w:p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v:shape id="_x0000_i1109" type="#_x0000_t75" style="width:18.8pt;height:18.15pt" o:ole="">
                  <v:imagedata r:id="rId174" o:title=""/>
                </v:shape>
                <o:OLEObject Type="Embed" ProgID="Equation.DSMT4" ShapeID="_x0000_i1109" DrawAspect="Content" ObjectID="_1524904940" r:id="rId175"/>
              </w:object>
            </w:r>
          </w:p>
        </w:tc>
      </w:tr>
      <w:tr w:rsidR="00107D19" w:rsidRPr="00B517C2" w:rsidTr="007F65CB">
        <w:tc>
          <w:tcPr>
            <w:tcW w:w="999" w:type="pct"/>
            <w:tcBorders>
              <w:top w:val="single" w:sz="4" w:space="0" w:color="000000"/>
              <w:left w:val="nil"/>
              <w:bottom w:val="single" w:sz="4" w:space="0" w:color="000000"/>
              <w:right w:val="nil"/>
            </w:tcBorders>
            <w:shd w:val="clear" w:color="auto" w:fill="auto"/>
            <w:vAlign w:val="center"/>
            <w:hideMark/>
          </w:tcPr>
          <w:p w:rsidR="00107D19" w:rsidRPr="00B517C2" w:rsidRDefault="00107D19" w:rsidP="008A0F27">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rsidR="00107D19" w:rsidRPr="00B517C2" w:rsidRDefault="00107D19" w:rsidP="008A0F27">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rsidR="00107D19" w:rsidRPr="00B517C2" w:rsidRDefault="00107D19" w:rsidP="008A0F27">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rsidR="00107D19" w:rsidRPr="00B517C2" w:rsidRDefault="00107D19" w:rsidP="008A0F27">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rsidR="00107D19" w:rsidRPr="00B517C2" w:rsidRDefault="00107D19" w:rsidP="008A0F27">
            <w:pPr>
              <w:spacing w:line="240" w:lineRule="auto"/>
              <w:jc w:val="center"/>
              <w:rPr>
                <w:rFonts w:cs="Times New Roman"/>
                <w:sz w:val="21"/>
                <w:szCs w:val="21"/>
              </w:rPr>
            </w:pPr>
            <w:r w:rsidRPr="00B517C2">
              <w:rPr>
                <w:rFonts w:cs="Times New Roman"/>
                <w:sz w:val="21"/>
                <w:szCs w:val="21"/>
              </w:rPr>
              <w:t>0.057</w:t>
            </w:r>
          </w:p>
        </w:tc>
      </w:tr>
    </w:tbl>
    <w:p w:rsidR="007D0002" w:rsidRDefault="005502A8" w:rsidP="00955EE0">
      <w:pPr>
        <w:pStyle w:val="2"/>
        <w:numPr>
          <w:ilvl w:val="1"/>
          <w:numId w:val="32"/>
        </w:numPr>
        <w:ind w:left="567"/>
        <w:jc w:val="left"/>
      </w:pPr>
      <w:bookmarkStart w:id="122" w:name="_Toc448091867"/>
      <w:r>
        <w:rPr>
          <w:rFonts w:hint="eastAsia"/>
        </w:rPr>
        <w:t>推荐</w:t>
      </w:r>
      <w:r w:rsidR="00FD0801">
        <w:t>系统</w:t>
      </w:r>
      <w:r w:rsidR="007D0002">
        <w:rPr>
          <w:rFonts w:hint="eastAsia"/>
        </w:rPr>
        <w:t>评价指标</w:t>
      </w:r>
      <w:bookmarkEnd w:id="122"/>
    </w:p>
    <w:p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746E11">
        <w:fldChar w:fldCharType="begin"/>
      </w:r>
      <w:r w:rsidR="00746E11">
        <w:instrText xml:space="preserve">REF _Ref446097162 \r \h  \* MERGEFORMAT </w:instrText>
      </w:r>
      <w:r w:rsidR="00746E11">
        <w:fldChar w:fldCharType="separate"/>
      </w:r>
      <w:r w:rsidR="00A079A3">
        <w:rPr>
          <w:rFonts w:cs="Times New Roman"/>
          <w:vertAlign w:val="superscript"/>
        </w:rPr>
        <w:t>[15</w:t>
      </w:r>
      <w:r w:rsidR="00A079A3" w:rsidRPr="00A079A3">
        <w:rPr>
          <w:rFonts w:cs="Times New Roman"/>
          <w:vertAlign w:val="superscript"/>
        </w:rPr>
        <w:t>]</w:t>
      </w:r>
      <w:r w:rsidR="00746E11">
        <w:fldChar w:fldCharType="end"/>
      </w:r>
      <w:r w:rsidR="00664FC3" w:rsidRPr="00664FC3">
        <w:rPr>
          <w:rFonts w:cs="Times New Roman"/>
          <w:vertAlign w:val="superscript"/>
        </w:rPr>
        <w:t>,</w:t>
      </w:r>
      <w:r w:rsidR="00746E11">
        <w:fldChar w:fldCharType="begin"/>
      </w:r>
      <w:r w:rsidR="00746E11">
        <w:instrText xml:space="preserve"> REF _nebF700940D_7F28_4E88_9EFD_E80F077979B9 \r \h  \* MERGEFORMAT </w:instrText>
      </w:r>
      <w:r w:rsidR="00746E11">
        <w:fldChar w:fldCharType="separate"/>
      </w:r>
      <w:r w:rsidR="00A079A3" w:rsidRPr="00A079A3">
        <w:rPr>
          <w:rFonts w:cs="Times New Roman"/>
          <w:vanish/>
          <w:vertAlign w:val="superscript"/>
        </w:rPr>
        <w:t>[</w:t>
      </w:r>
      <w:r w:rsidR="00A079A3">
        <w:rPr>
          <w:rFonts w:cs="Times New Roman"/>
          <w:vertAlign w:val="superscript"/>
        </w:rPr>
        <w:t>18]</w:t>
      </w:r>
      <w:r w:rsidR="00746E11">
        <w:fldChar w:fldCharType="end"/>
      </w:r>
      <w:r w:rsidR="006B62C4">
        <w:rPr>
          <w:rFonts w:cs="Times New Roman"/>
        </w:rPr>
        <w:t>。</w:t>
      </w:r>
    </w:p>
    <w:p w:rsidR="000073EE" w:rsidRDefault="000073EE" w:rsidP="002F37FC">
      <w:pPr>
        <w:ind w:firstLine="472"/>
        <w:rPr>
          <w:rFonts w:cs="Times New Roman"/>
        </w:rPr>
      </w:pPr>
      <w:r>
        <w:rPr>
          <w:rFonts w:cs="Times New Roman"/>
        </w:rPr>
        <w:t>对于数据集</w:t>
      </w:r>
      <w:r w:rsidR="00877D96" w:rsidRPr="00066F57">
        <w:rPr>
          <w:rFonts w:cs="Times New Roman"/>
          <w:position w:val="-4"/>
        </w:rPr>
        <w:object w:dxaOrig="220" w:dyaOrig="260">
          <v:shape id="_x0000_i1110" type="#_x0000_t75" style="width:11.25pt;height:13.75pt" o:ole="">
            <v:imagedata r:id="rId176" o:title=""/>
          </v:shape>
          <o:OLEObject Type="Embed" ProgID="Equation.DSMT4" ShapeID="_x0000_i1110" DrawAspect="Content" ObjectID="_1524904941" r:id="rId177"/>
        </w:object>
      </w:r>
      <w:r>
        <w:rPr>
          <w:rFonts w:cs="Times New Roman"/>
        </w:rPr>
        <w:t>中的用户</w:t>
      </w:r>
      <w:r w:rsidR="00877D96" w:rsidRPr="00877D96">
        <w:rPr>
          <w:rFonts w:cs="Times New Roman"/>
          <w:position w:val="-6"/>
        </w:rPr>
        <w:object w:dxaOrig="200" w:dyaOrig="220">
          <v:shape id="_x0000_i1111" type="#_x0000_t75" style="width:10pt;height:11.25pt" o:ole="">
            <v:imagedata r:id="rId178" o:title=""/>
          </v:shape>
          <o:OLEObject Type="Embed" ProgID="Equation.DSMT4" ShapeID="_x0000_i1111" DrawAspect="Content" ObjectID="_1524904942" r:id="rId179"/>
        </w:object>
      </w:r>
      <w:r>
        <w:rPr>
          <w:rFonts w:cs="Times New Roman"/>
        </w:rPr>
        <w:t>和物品</w:t>
      </w:r>
      <w:r w:rsidR="00AB2959" w:rsidRPr="00AB2959">
        <w:rPr>
          <w:rFonts w:cs="Times New Roman"/>
          <w:position w:val="-6"/>
        </w:rPr>
        <w:object w:dxaOrig="139" w:dyaOrig="260">
          <v:shape id="_x0000_i1112" type="#_x0000_t75" style="width:6.9pt;height:13.75pt" o:ole="">
            <v:imagedata r:id="rId180" o:title=""/>
          </v:shape>
          <o:OLEObject Type="Embed" ProgID="Equation.DSMT4" ShapeID="_x0000_i1112" DrawAspect="Content" ObjectID="_1524904943" r:id="rId181"/>
        </w:object>
      </w:r>
      <w:r>
        <w:rPr>
          <w:rFonts w:cs="Times New Roman" w:hint="eastAsia"/>
        </w:rPr>
        <w:t>，</w:t>
      </w:r>
      <w:r w:rsidR="00AB2959">
        <w:rPr>
          <w:rFonts w:cs="Times New Roman"/>
        </w:rPr>
        <w:t>用户</w:t>
      </w:r>
      <w:r w:rsidR="0088740B" w:rsidRPr="00877D96">
        <w:rPr>
          <w:rFonts w:cs="Times New Roman"/>
          <w:position w:val="-6"/>
        </w:rPr>
        <w:object w:dxaOrig="200" w:dyaOrig="220">
          <v:shape id="_x0000_i1113" type="#_x0000_t75" style="width:10pt;height:11.25pt" o:ole="">
            <v:imagedata r:id="rId178" o:title=""/>
          </v:shape>
          <o:OLEObject Type="Embed" ProgID="Equation.DSMT4" ShapeID="_x0000_i1113" DrawAspect="Content" ObjectID="_1524904944" r:id="rId182"/>
        </w:object>
      </w:r>
      <w:r w:rsidR="00AB2959">
        <w:rPr>
          <w:rFonts w:cs="Times New Roman"/>
        </w:rPr>
        <w:t>对物品</w:t>
      </w:r>
      <w:r w:rsidR="00AB2959" w:rsidRPr="00AB2959">
        <w:rPr>
          <w:rFonts w:cs="Times New Roman"/>
          <w:position w:val="-6"/>
        </w:rPr>
        <w:object w:dxaOrig="139" w:dyaOrig="260">
          <v:shape id="_x0000_i1114" type="#_x0000_t75" style="width:6.9pt;height:13.75pt" o:ole="">
            <v:imagedata r:id="rId180" o:title=""/>
          </v:shape>
          <o:OLEObject Type="Embed" ProgID="Equation.DSMT4" ShapeID="_x0000_i1114" DrawAspect="Content" ObjectID="_1524904945" r:id="rId183"/>
        </w:object>
      </w:r>
      <w:r w:rsidR="004E00E7">
        <w:rPr>
          <w:rFonts w:cs="Times New Roman"/>
        </w:rPr>
        <w:t>的</w:t>
      </w:r>
      <w:r>
        <w:rPr>
          <w:rFonts w:cs="Times New Roman"/>
        </w:rPr>
        <w:t>真实评分为</w:t>
      </w:r>
      <w:r w:rsidRPr="000073EE">
        <w:rPr>
          <w:rFonts w:cs="Times New Roman"/>
          <w:position w:val="-12"/>
        </w:rPr>
        <w:object w:dxaOrig="279" w:dyaOrig="360">
          <v:shape id="_x0000_i1115" type="#_x0000_t75" style="width:14.4pt;height:18.15pt" o:ole="">
            <v:imagedata r:id="rId184" o:title=""/>
          </v:shape>
          <o:OLEObject Type="Embed" ProgID="Equation.DSMT4" ShapeID="_x0000_i1115" DrawAspect="Content" ObjectID="_1524904946" r:id="rId185"/>
        </w:object>
      </w:r>
      <w:r>
        <w:rPr>
          <w:rFonts w:cs="Times New Roman" w:hint="eastAsia"/>
        </w:rPr>
        <w:t>，而</w:t>
      </w:r>
      <w:r w:rsidR="00900C09" w:rsidRPr="000073EE">
        <w:rPr>
          <w:rFonts w:cs="Times New Roman"/>
          <w:position w:val="-6"/>
        </w:rPr>
        <w:object w:dxaOrig="320" w:dyaOrig="360">
          <v:shape id="_x0000_i1116" type="#_x0000_t75" style="width:15.65pt;height:18.15pt" o:ole="">
            <v:imagedata r:id="rId186" o:title=""/>
          </v:shape>
          <o:OLEObject Type="Embed" ProgID="Equation.DSMT4" ShapeID="_x0000_i1116" DrawAspect="Content" ObjectID="_1524904947" r:id="rId18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rsidR="000B43C7" w:rsidRDefault="000B43C7" w:rsidP="000B43C7">
      <w:pPr>
        <w:pStyle w:val="MTDisplayEquation"/>
      </w:pPr>
      <w:r>
        <w:tab/>
      </w:r>
      <w:r w:rsidR="004228D4" w:rsidRPr="004228D4">
        <w:rPr>
          <w:position w:val="-34"/>
        </w:rPr>
        <w:object w:dxaOrig="2340" w:dyaOrig="1040">
          <v:shape id="_x0000_i1117" type="#_x0000_t75" style="width:117.1pt;height:51.95pt" o:ole="">
            <v:imagedata r:id="rId188" o:title=""/>
          </v:shape>
          <o:OLEObject Type="Embed" ProgID="Equation.DSMT4" ShapeID="_x0000_i1117" DrawAspect="Content" ObjectID="_1524904948" r:id="rId189"/>
        </w:object>
      </w:r>
      <w:r w:rsidRPr="000B43C7">
        <w:rPr>
          <w:position w:val="-4"/>
        </w:rPr>
        <w:object w:dxaOrig="180" w:dyaOrig="279">
          <v:shape id="_x0000_i1118" type="#_x0000_t75" style="width:8.75pt;height:14.4pt" o:ole="">
            <v:imagedata r:id="rId78" o:title=""/>
          </v:shape>
          <o:OLEObject Type="Embed" ProgID="Equation.DSMT4" ShapeID="_x0000_i1118" DrawAspect="Content" ObjectID="_1524904949" r:id="rId190"/>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8</w:instrText>
        </w:r>
      </w:fldSimple>
      <w:r>
        <w:instrText>)</w:instrText>
      </w:r>
      <w:r w:rsidR="00643F33">
        <w:fldChar w:fldCharType="end"/>
      </w:r>
    </w:p>
    <w:p w:rsidR="000073EE" w:rsidRDefault="006312FE" w:rsidP="002F37FC">
      <w:pPr>
        <w:ind w:firstLine="472"/>
        <w:rPr>
          <w:rFonts w:cs="Times New Roman"/>
        </w:rPr>
      </w:pPr>
      <w:r>
        <w:rPr>
          <w:rFonts w:cs="Times New Roman" w:hint="eastAsia"/>
        </w:rPr>
        <w:lastRenderedPageBreak/>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rsidR="000B43C7" w:rsidRPr="000B43C7" w:rsidRDefault="000B43C7" w:rsidP="000B43C7">
      <w:pPr>
        <w:pStyle w:val="MTDisplayEquation"/>
      </w:pPr>
      <w:r>
        <w:tab/>
      </w:r>
      <w:r w:rsidR="004035E4" w:rsidRPr="004035E4">
        <w:rPr>
          <w:position w:val="-32"/>
        </w:rPr>
        <w:object w:dxaOrig="1960" w:dyaOrig="920">
          <v:shape id="_x0000_i1119" type="#_x0000_t75" style="width:98.3pt;height:45.7pt" o:ole="">
            <v:imagedata r:id="rId191" o:title=""/>
          </v:shape>
          <o:OLEObject Type="Embed" ProgID="Equation.DSMT4" ShapeID="_x0000_i1119" DrawAspect="Content" ObjectID="_1524904950" r:id="rId192"/>
        </w:object>
      </w:r>
      <w:r w:rsidRPr="000B43C7">
        <w:rPr>
          <w:position w:val="-4"/>
        </w:rPr>
        <w:object w:dxaOrig="180" w:dyaOrig="279">
          <v:shape id="_x0000_i1120" type="#_x0000_t75" style="width:8.75pt;height:14.4pt" o:ole="">
            <v:imagedata r:id="rId78" o:title=""/>
          </v:shape>
          <o:OLEObject Type="Embed" ProgID="Equation.DSMT4" ShapeID="_x0000_i1120" DrawAspect="Content" ObjectID="_1524904951" r:id="rId193"/>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9</w:instrText>
        </w:r>
      </w:fldSimple>
      <w:r>
        <w:instrText>)</w:instrText>
      </w:r>
      <w:r w:rsidR="00643F33">
        <w:fldChar w:fldCharType="end"/>
      </w:r>
    </w:p>
    <w:p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746E11">
        <w:fldChar w:fldCharType="begin"/>
      </w:r>
      <w:r w:rsidR="00746E11">
        <w:instrText xml:space="preserve">REF _Ref447459016 \r \h  \* MERGEFORMAT </w:instrText>
      </w:r>
      <w:r w:rsidR="00746E11">
        <w:fldChar w:fldCharType="separate"/>
      </w:r>
      <w:r w:rsidR="00A079A3">
        <w:rPr>
          <w:rFonts w:cs="Times New Roman"/>
          <w:vertAlign w:val="superscript"/>
        </w:rPr>
        <w:t>[32</w:t>
      </w:r>
      <w:r w:rsidR="00A079A3" w:rsidRPr="00A079A3">
        <w:rPr>
          <w:rFonts w:cs="Times New Roman"/>
          <w:vertAlign w:val="superscript"/>
        </w:rPr>
        <w:t>]</w:t>
      </w:r>
      <w:r w:rsidR="00746E11">
        <w:fldChar w:fldCharType="end"/>
      </w:r>
      <w:r w:rsidR="00B428CB">
        <w:rPr>
          <w:rFonts w:cs="Times New Roman" w:hint="eastAsia"/>
          <w:vertAlign w:val="superscript"/>
        </w:rPr>
        <w:t>-</w:t>
      </w:r>
      <w:r w:rsidR="00C279B8" w:rsidRPr="00C576BB">
        <w:rPr>
          <w:rFonts w:cs="Times New Roman"/>
          <w:vanish/>
          <w:vertAlign w:val="superscript"/>
        </w:rPr>
        <w:t>,</w:t>
      </w:r>
      <w:r w:rsidR="00746E11">
        <w:fldChar w:fldCharType="begin"/>
      </w:r>
      <w:r w:rsidR="00746E11">
        <w:instrText xml:space="preserve"> REF _Ref447459021 \r \h  \* MERGEFORMAT </w:instrText>
      </w:r>
      <w:r w:rsidR="00746E11">
        <w:fldChar w:fldCharType="separate"/>
      </w:r>
      <w:r w:rsidR="00A079A3">
        <w:rPr>
          <w:rFonts w:cs="Times New Roman"/>
          <w:vanish/>
          <w:vertAlign w:val="superscript"/>
        </w:rPr>
        <w:t>[33]</w:t>
      </w:r>
      <w:r w:rsidR="00746E11">
        <w:fldChar w:fldCharType="end"/>
      </w:r>
      <w:r w:rsidR="00B428CB" w:rsidRPr="00C576BB">
        <w:rPr>
          <w:rFonts w:cs="Times New Roman" w:hint="eastAsia"/>
          <w:vanish/>
          <w:vertAlign w:val="superscript"/>
        </w:rPr>
        <w:t>-</w:t>
      </w:r>
      <w:r w:rsidR="00C279B8" w:rsidRPr="00C576BB">
        <w:rPr>
          <w:rFonts w:cs="Times New Roman"/>
          <w:vanish/>
          <w:vertAlign w:val="superscript"/>
        </w:rPr>
        <w:t>,</w:t>
      </w:r>
      <w:r w:rsidR="00746E11">
        <w:fldChar w:fldCharType="begin"/>
      </w:r>
      <w:r w:rsidR="00746E11">
        <w:instrText xml:space="preserve"> REF _Ref446097561 \r \h  \* MERGEFORMAT </w:instrText>
      </w:r>
      <w:r w:rsidR="00746E11">
        <w:fldChar w:fldCharType="separate"/>
      </w:r>
      <w:r w:rsidR="00A079A3">
        <w:rPr>
          <w:rFonts w:cs="Times New Roman"/>
          <w:vanish/>
          <w:vertAlign w:val="superscript"/>
        </w:rPr>
        <w:t>[34]</w:t>
      </w:r>
      <w:r w:rsidR="00746E11">
        <w:fldChar w:fldCharType="end"/>
      </w:r>
      <w:r w:rsidR="00C279B8" w:rsidRPr="00C576BB">
        <w:rPr>
          <w:rFonts w:cs="Times New Roman"/>
          <w:vanish/>
          <w:vertAlign w:val="superscript"/>
        </w:rPr>
        <w:t>,</w:t>
      </w:r>
      <w:r w:rsidR="00746E11">
        <w:fldChar w:fldCharType="begin"/>
      </w:r>
      <w:r w:rsidR="00746E11">
        <w:instrText xml:space="preserve"> REF _Ref446097567 \r \h  \* MERGEFORMAT </w:instrText>
      </w:r>
      <w:r w:rsidR="00746E11">
        <w:fldChar w:fldCharType="separate"/>
      </w:r>
      <w:r w:rsidR="00A079A3" w:rsidRPr="00A079A3">
        <w:rPr>
          <w:rFonts w:cs="Times New Roman"/>
          <w:vanish/>
          <w:vertAlign w:val="superscript"/>
        </w:rPr>
        <w:t>[</w:t>
      </w:r>
      <w:r w:rsidR="00A079A3">
        <w:rPr>
          <w:rFonts w:cs="Times New Roman"/>
          <w:vertAlign w:val="superscript"/>
        </w:rPr>
        <w:t>35]</w:t>
      </w:r>
      <w:r w:rsidR="00746E11">
        <w:fldChar w:fldCharType="end"/>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rsidR="0069501D" w:rsidRPr="003A6A9F" w:rsidRDefault="0069501D" w:rsidP="00853B32">
      <w:pPr>
        <w:ind w:firstLine="471"/>
        <w:rPr>
          <w:rFonts w:cs="Times New Roman"/>
        </w:rPr>
      </w:pPr>
    </w:p>
    <w:p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002822"/>
      <w:r w:rsidRPr="001F1F8B">
        <w:rPr>
          <w:rFonts w:ascii="Times New Roman" w:eastAsia="宋体" w:hAnsi="Times New Roman"/>
          <w:sz w:val="21"/>
          <w:szCs w:val="21"/>
        </w:rPr>
        <w:t>表</w:t>
      </w:r>
      <w:r w:rsidR="00643F33">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Pr>
          <w:rFonts w:ascii="Times New Roman" w:eastAsia="宋体" w:hAnsi="Times New Roman"/>
          <w:sz w:val="21"/>
          <w:szCs w:val="21"/>
        </w:rPr>
        <w:fldChar w:fldCharType="end"/>
      </w:r>
      <w:r w:rsidR="003D4B85">
        <w:rPr>
          <w:rFonts w:ascii="Times New Roman" w:eastAsia="宋体" w:hAnsi="Times New Roman"/>
          <w:sz w:val="21"/>
          <w:szCs w:val="21"/>
        </w:rPr>
        <w:t>.</w:t>
      </w:r>
      <w:r w:rsidR="00643F33">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6</w:t>
      </w:r>
      <w:r w:rsidR="00643F33">
        <w:rPr>
          <w:rFonts w:ascii="Times New Roman" w:eastAsia="宋体" w:hAnsi="Times New Roman"/>
          <w:sz w:val="21"/>
          <w:szCs w:val="21"/>
        </w:rPr>
        <w:fldChar w:fldCharType="end"/>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3372"/>
        <w:gridCol w:w="3224"/>
      </w:tblGrid>
      <w:tr w:rsidR="005F4E3C" w:rsidRPr="00C858E4" w:rsidTr="00CB2CB0">
        <w:trPr>
          <w:trHeight w:val="433"/>
        </w:trPr>
        <w:tc>
          <w:tcPr>
            <w:tcW w:w="1217" w:type="pct"/>
            <w:tcBorders>
              <w:top w:val="single" w:sz="4" w:space="0" w:color="auto"/>
              <w:bottom w:val="single" w:sz="4" w:space="0" w:color="auto"/>
            </w:tcBorders>
            <w:vAlign w:val="center"/>
          </w:tcPr>
          <w:p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rsidTr="00CB2CB0">
        <w:tc>
          <w:tcPr>
            <w:tcW w:w="1217" w:type="pct"/>
            <w:tcBorders>
              <w:top w:val="single" w:sz="4" w:space="0" w:color="auto"/>
            </w:tcBorders>
          </w:tcPr>
          <w:p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v:shape id="_x0000_i1121" type="#_x0000_t75" style="width:18.15pt;height:18.15pt" o:ole="">
                  <v:imagedata r:id="rId194" o:title=""/>
                </v:shape>
                <o:OLEObject Type="Embed" ProgID="Equation.DSMT4" ShapeID="_x0000_i1121" DrawAspect="Content" ObjectID="_1524904952" r:id="rId195"/>
              </w:object>
            </w:r>
            <w:r w:rsidR="00E31DB2">
              <w:rPr>
                <w:rFonts w:cs="Times New Roman"/>
                <w:sz w:val="21"/>
                <w:szCs w:val="21"/>
              </w:rPr>
              <w:t>)</w:t>
            </w:r>
          </w:p>
        </w:tc>
        <w:tc>
          <w:tcPr>
            <w:tcW w:w="1849" w:type="pct"/>
            <w:tcBorders>
              <w:top w:val="single" w:sz="4" w:space="0" w:color="auto"/>
            </w:tcBorders>
          </w:tcPr>
          <w:p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v:shape id="_x0000_i1122" type="#_x0000_t75" style="width:20.05pt;height:18.8pt" o:ole="">
                  <v:imagedata r:id="rId196" o:title=""/>
                </v:shape>
                <o:OLEObject Type="Embed" ProgID="Equation.DSMT4" ShapeID="_x0000_i1122" DrawAspect="Content" ObjectID="_1524904953" r:id="rId197"/>
              </w:object>
            </w:r>
            <w:r w:rsidR="00206FBC">
              <w:rPr>
                <w:rFonts w:cs="Times New Roman"/>
                <w:sz w:val="21"/>
                <w:szCs w:val="21"/>
              </w:rPr>
              <w:t>)</w:t>
            </w:r>
          </w:p>
        </w:tc>
      </w:tr>
      <w:tr w:rsidR="005F4E3C" w:rsidRPr="00C858E4" w:rsidTr="00CB2CB0">
        <w:tc>
          <w:tcPr>
            <w:tcW w:w="1217" w:type="pct"/>
          </w:tcPr>
          <w:p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v:shape id="_x0000_i1123" type="#_x0000_t75" style="width:21.9pt;height:18.15pt" o:ole="">
                  <v:imagedata r:id="rId198" o:title=""/>
                </v:shape>
                <o:OLEObject Type="Embed" ProgID="Equation.DSMT4" ShapeID="_x0000_i1123" DrawAspect="Content" ObjectID="_1524904954" r:id="rId199"/>
              </w:object>
            </w:r>
            <w:r w:rsidR="00E31DB2">
              <w:rPr>
                <w:rFonts w:cs="Times New Roman"/>
                <w:sz w:val="21"/>
                <w:szCs w:val="21"/>
              </w:rPr>
              <w:t>)</w:t>
            </w:r>
          </w:p>
        </w:tc>
        <w:tc>
          <w:tcPr>
            <w:tcW w:w="1849" w:type="pct"/>
          </w:tcPr>
          <w:p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v:shape id="_x0000_i1124" type="#_x0000_t75" style="width:21.9pt;height:18.8pt" o:ole="">
                  <v:imagedata r:id="rId200" o:title=""/>
                </v:shape>
                <o:OLEObject Type="Embed" ProgID="Equation.DSMT4" ShapeID="_x0000_i1124" DrawAspect="Content" ObjectID="_1524904955" r:id="rId201"/>
              </w:object>
            </w:r>
            <w:r w:rsidR="00206FBC">
              <w:rPr>
                <w:rFonts w:cs="Times New Roman"/>
                <w:sz w:val="21"/>
                <w:szCs w:val="21"/>
              </w:rPr>
              <w:t>)</w:t>
            </w:r>
          </w:p>
        </w:tc>
      </w:tr>
      <w:tr w:rsidR="005F4E3C" w:rsidRPr="00C858E4" w:rsidTr="00CB2CB0">
        <w:tc>
          <w:tcPr>
            <w:tcW w:w="1217" w:type="pct"/>
            <w:tcBorders>
              <w:bottom w:val="single" w:sz="4" w:space="0" w:color="auto"/>
            </w:tcBorders>
          </w:tcPr>
          <w:p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v:shape id="_x0000_i1125" type="#_x0000_t75" style="width:18.15pt;height:18.15pt" o:ole="">
                  <v:imagedata r:id="rId194" o:title=""/>
                </v:shape>
                <o:OLEObject Type="Embed" ProgID="Equation.DSMT4" ShapeID="_x0000_i1125" DrawAspect="Content" ObjectID="_1524904956" r:id="rId202"/>
              </w:object>
            </w:r>
            <w:r>
              <w:rPr>
                <w:rFonts w:cs="Times New Roman"/>
                <w:sz w:val="21"/>
                <w:szCs w:val="21"/>
              </w:rPr>
              <w:t>+</w:t>
            </w:r>
            <w:r w:rsidRPr="00E31DB2">
              <w:rPr>
                <w:rFonts w:cs="Times New Roman"/>
                <w:position w:val="-12"/>
                <w:sz w:val="21"/>
                <w:szCs w:val="21"/>
              </w:rPr>
              <w:object w:dxaOrig="440" w:dyaOrig="360">
                <v:shape id="_x0000_i1126" type="#_x0000_t75" style="width:21.9pt;height:18.15pt" o:ole="">
                  <v:imagedata r:id="rId198" o:title=""/>
                </v:shape>
                <o:OLEObject Type="Embed" ProgID="Equation.DSMT4" ShapeID="_x0000_i1126" DrawAspect="Content" ObjectID="_1524904957" r:id="rId203"/>
              </w:object>
            </w:r>
          </w:p>
        </w:tc>
        <w:tc>
          <w:tcPr>
            <w:tcW w:w="1849" w:type="pct"/>
            <w:tcBorders>
              <w:bottom w:val="single" w:sz="4" w:space="0" w:color="auto"/>
            </w:tcBorders>
          </w:tcPr>
          <w:p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v:shape id="_x0000_i1127" type="#_x0000_t75" style="width:20.05pt;height:18.8pt" o:ole="">
                  <v:imagedata r:id="rId196" o:title=""/>
                </v:shape>
                <o:OLEObject Type="Embed" ProgID="Equation.DSMT4" ShapeID="_x0000_i1127" DrawAspect="Content" ObjectID="_1524904958" r:id="rId204"/>
              </w:object>
            </w:r>
            <w:r>
              <w:rPr>
                <w:rFonts w:cs="Times New Roman"/>
                <w:sz w:val="21"/>
                <w:szCs w:val="21"/>
              </w:rPr>
              <w:t>+</w:t>
            </w:r>
            <w:r w:rsidRPr="00206FBC">
              <w:rPr>
                <w:rFonts w:cs="Times New Roman"/>
                <w:position w:val="-14"/>
                <w:sz w:val="21"/>
                <w:szCs w:val="21"/>
              </w:rPr>
              <w:object w:dxaOrig="460" w:dyaOrig="380">
                <v:shape id="_x0000_i1128" type="#_x0000_t75" style="width:21.9pt;height:18.8pt" o:ole="">
                  <v:imagedata r:id="rId200" o:title=""/>
                </v:shape>
                <o:OLEObject Type="Embed" ProgID="Equation.DSMT4" ShapeID="_x0000_i1128" DrawAspect="Content" ObjectID="_1524904959" r:id="rId205"/>
              </w:object>
            </w:r>
          </w:p>
        </w:tc>
      </w:tr>
    </w:tbl>
    <w:p w:rsidR="002D73C3" w:rsidRDefault="002D73C3" w:rsidP="00FA51A3">
      <w:pPr>
        <w:ind w:firstLine="471"/>
        <w:rPr>
          <w:rFonts w:cs="Times New Roman"/>
        </w:rPr>
      </w:pPr>
    </w:p>
    <w:p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v:shape id="_x0000_i1129" type="#_x0000_t75" style="width:42.55pt;height:19.4pt" o:ole="">
            <v:imagedata r:id="rId206" o:title=""/>
          </v:shape>
          <o:OLEObject Type="Embed" ProgID="Equation.DSMT4" ShapeID="_x0000_i1129" DrawAspect="Content" ObjectID="_1524904960" r:id="rId20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rsidR="00F10BF5" w:rsidRDefault="00F10BF5" w:rsidP="00F10BF5">
      <w:pPr>
        <w:pStyle w:val="MTDisplayEquation"/>
      </w:pPr>
      <w:r>
        <w:tab/>
      </w:r>
      <w:r w:rsidRPr="00F10BF5">
        <w:rPr>
          <w:position w:val="-4"/>
        </w:rPr>
        <w:object w:dxaOrig="180" w:dyaOrig="279">
          <v:shape id="_x0000_i1130" type="#_x0000_t75" style="width:8.75pt;height:14.4pt" o:ole="">
            <v:imagedata r:id="rId78" o:title=""/>
          </v:shape>
          <o:OLEObject Type="Embed" ProgID="Equation.DSMT4" ShapeID="_x0000_i1130" DrawAspect="Content" ObjectID="_1524904961" r:id="rId208"/>
        </w:object>
      </w:r>
      <w:r w:rsidRPr="00963F11">
        <w:rPr>
          <w:position w:val="-30"/>
        </w:rPr>
        <w:object w:dxaOrig="2500" w:dyaOrig="680">
          <v:shape id="_x0000_i1131" type="#_x0000_t75" style="width:125.2pt;height:33.8pt" o:ole="">
            <v:imagedata r:id="rId209" o:title=""/>
          </v:shape>
          <o:OLEObject Type="Embed" ProgID="Equation.DSMT4" ShapeID="_x0000_i1131" DrawAspect="Content" ObjectID="_1524904962" r:id="rId210"/>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10</w:instrText>
        </w:r>
      </w:fldSimple>
      <w:r>
        <w:instrText>)</w:instrText>
      </w:r>
      <w:r w:rsidR="00643F33">
        <w:fldChar w:fldCharType="end"/>
      </w:r>
    </w:p>
    <w:p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v:shape id="_x0000_i1132" type="#_x0000_t75" style="width:18.15pt;height:18.15pt" o:ole="">
            <v:imagedata r:id="rId194" o:title=""/>
          </v:shape>
          <o:OLEObject Type="Embed" ProgID="Equation.DSMT4" ShapeID="_x0000_i1132" DrawAspect="Content" ObjectID="_1524904963" r:id="rId21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v:shape id="_x0000_i1133" type="#_x0000_t75" style="width:43.85pt;height:18.15pt" o:ole="">
            <v:imagedata r:id="rId212" o:title=""/>
          </v:shape>
          <o:OLEObject Type="Embed" ProgID="Equation.DSMT4" ShapeID="_x0000_i1133" DrawAspect="Content" ObjectID="_1524904964" r:id="rId213"/>
        </w:object>
      </w:r>
      <w:r w:rsidRPr="002F37FC">
        <w:rPr>
          <w:rFonts w:cs="Times New Roman" w:hint="eastAsia"/>
        </w:rPr>
        <w:t>是总共推荐的好友数量。</w:t>
      </w:r>
    </w:p>
    <w:p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746E11">
        <w:fldChar w:fldCharType="begin"/>
      </w:r>
      <w:r w:rsidR="00746E11">
        <w:instrText xml:space="preserve">REF _Ref447458898 \r \h \* MERGEFORMAT </w:instrText>
      </w:r>
      <w:r w:rsidR="00746E11">
        <w:fldChar w:fldCharType="separate"/>
      </w:r>
      <w:r w:rsidR="00A079A3">
        <w:rPr>
          <w:rFonts w:cs="Times New Roman"/>
          <w:vertAlign w:val="superscript"/>
        </w:rPr>
        <w:t>[31]</w:t>
      </w:r>
      <w:r w:rsidR="00746E11">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rsidR="008630A2" w:rsidRDefault="008630A2" w:rsidP="006A0685">
      <w:pPr>
        <w:pStyle w:val="MTDisplayEquation"/>
        <w:tabs>
          <w:tab w:val="clear" w:pos="9080"/>
          <w:tab w:val="right" w:pos="8503"/>
        </w:tabs>
      </w:pPr>
      <w:r>
        <w:tab/>
      </w:r>
      <w:r w:rsidRPr="00175A59">
        <w:rPr>
          <w:position w:val="-32"/>
        </w:rPr>
        <w:object w:dxaOrig="2160" w:dyaOrig="700">
          <v:shape id="_x0000_i1134" type="#_x0000_t75" style="width:108.3pt;height:34.45pt" o:ole="">
            <v:imagedata r:id="rId214" o:title=""/>
          </v:shape>
          <o:OLEObject Type="Embed" ProgID="Equation.DSMT4" ShapeID="_x0000_i1134" DrawAspect="Content" ObjectID="_1524904965" r:id="rId215"/>
        </w:object>
      </w:r>
      <w:r w:rsidRPr="008630A2">
        <w:rPr>
          <w:position w:val="-4"/>
        </w:rPr>
        <w:object w:dxaOrig="180" w:dyaOrig="279">
          <v:shape id="_x0000_i1135" type="#_x0000_t75" style="width:8.75pt;height:14.4pt" o:ole="">
            <v:imagedata r:id="rId216" o:title=""/>
          </v:shape>
          <o:OLEObject Type="Embed" ProgID="Equation.DSMT4" ShapeID="_x0000_i1135" DrawAspect="Content" ObjectID="_1524904966" r:id="rId217"/>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11</w:instrText>
        </w:r>
      </w:fldSimple>
      <w:r>
        <w:instrText>)</w:instrText>
      </w:r>
      <w:r w:rsidR="00643F33">
        <w:fldChar w:fldCharType="end"/>
      </w:r>
    </w:p>
    <w:p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v:shape id="_x0000_i1136" type="#_x0000_t75" style="width:18.15pt;height:18.15pt" o:ole="">
            <v:imagedata r:id="rId218" o:title=""/>
          </v:shape>
          <o:OLEObject Type="Embed" ProgID="Equation.DSMT4" ShapeID="_x0000_i1136" DrawAspect="Content" ObjectID="_1524904967" r:id="rId21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v:shape id="_x0000_i1137" type="#_x0000_t75" style="width:45.7pt;height:18.8pt" o:ole="">
            <v:imagedata r:id="rId220" o:title=""/>
          </v:shape>
          <o:OLEObject Type="Embed" ProgID="Equation.DSMT4" ShapeID="_x0000_i1137" DrawAspect="Content" ObjectID="_1524904968" r:id="rId221"/>
        </w:object>
      </w:r>
      <w:r w:rsidRPr="002F37FC">
        <w:rPr>
          <w:rFonts w:cs="Times New Roman" w:hint="eastAsia"/>
        </w:rPr>
        <w:t>是用户的好友总数量。</w:t>
      </w:r>
    </w:p>
    <w:p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w:t>
      </w:r>
      <w:r>
        <w:rPr>
          <w:rFonts w:cs="Times New Roman"/>
        </w:rPr>
        <w:lastRenderedPageBreak/>
        <w:t>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746E11">
        <w:fldChar w:fldCharType="begin"/>
      </w:r>
      <w:r w:rsidR="00746E11">
        <w:instrText xml:space="preserve">REF _Ref446097635 \r \h \* MERGEFORMAT </w:instrText>
      </w:r>
      <w:r w:rsidR="00746E11">
        <w:fldChar w:fldCharType="separate"/>
      </w:r>
      <w:r w:rsidR="00A079A3" w:rsidRPr="00A079A3">
        <w:rPr>
          <w:rFonts w:cs="Times New Roman"/>
          <w:vertAlign w:val="superscript"/>
        </w:rPr>
        <w:t>[36]</w:t>
      </w:r>
      <w:r w:rsidR="00746E11">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bookmarkStart w:id="125" w:name="_GoBack"/>
      <w:ins w:id="126" w:author="Liuq" w:date="2016-04-11T20:31:00Z">
        <w:r w:rsidR="0065562E">
          <w:rPr>
            <w:rFonts w:cs="Times New Roman" w:hint="eastAsia"/>
          </w:rPr>
          <w:t>公式标号标在了页面外面不对吧</w:t>
        </w:r>
      </w:ins>
      <w:bookmarkEnd w:id="125"/>
    </w:p>
    <w:p w:rsidR="00A6787C" w:rsidRDefault="00A6787C" w:rsidP="006A0685">
      <w:pPr>
        <w:pStyle w:val="MTDisplayEquation"/>
        <w:tabs>
          <w:tab w:val="clear" w:pos="9080"/>
          <w:tab w:val="right" w:pos="8503"/>
        </w:tabs>
      </w:pPr>
      <w:r>
        <w:tab/>
      </w:r>
      <w:r w:rsidRPr="005778D4">
        <w:rPr>
          <w:position w:val="-28"/>
        </w:rPr>
        <w:object w:dxaOrig="4500" w:dyaOrig="660">
          <v:shape id="_x0000_i1138" type="#_x0000_t75" style="width:224.75pt;height:33.2pt" o:ole="">
            <v:imagedata r:id="rId222" o:title=""/>
          </v:shape>
          <o:OLEObject Type="Embed" ProgID="Equation.DSMT4" ShapeID="_x0000_i1138" DrawAspect="Content" ObjectID="_1524904969" r:id="rId223"/>
        </w:object>
      </w:r>
      <w:r w:rsidRPr="00A6787C">
        <w:rPr>
          <w:position w:val="-4"/>
        </w:rPr>
        <w:object w:dxaOrig="180" w:dyaOrig="279">
          <v:shape id="_x0000_i1139" type="#_x0000_t75" style="width:8.75pt;height:14.4pt" o:ole="">
            <v:imagedata r:id="rId78" o:title=""/>
          </v:shape>
          <o:OLEObject Type="Embed" ProgID="Equation.DSMT4" ShapeID="_x0000_i1139" DrawAspect="Content" ObjectID="_1524904970" r:id="rId224"/>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12</w:instrText>
        </w:r>
      </w:fldSimple>
      <w:r>
        <w:instrText>)</w:instrText>
      </w:r>
      <w:r w:rsidR="00643F33">
        <w:fldChar w:fldCharType="end"/>
      </w:r>
    </w:p>
    <w:p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rsidR="00897866" w:rsidRPr="00897866" w:rsidRDefault="00897866" w:rsidP="006A0685">
      <w:pPr>
        <w:pStyle w:val="MTDisplayEquation"/>
        <w:tabs>
          <w:tab w:val="clear" w:pos="9080"/>
          <w:tab w:val="right" w:pos="8503"/>
        </w:tabs>
      </w:pPr>
      <w:r>
        <w:tab/>
      </w:r>
      <w:r w:rsidRPr="00F41347">
        <w:rPr>
          <w:position w:val="-24"/>
        </w:rPr>
        <w:object w:dxaOrig="1760" w:dyaOrig="620">
          <v:shape id="_x0000_i1140" type="#_x0000_t75" style="width:87.65pt;height:31.3pt" o:ole="">
            <v:imagedata r:id="rId225" o:title=""/>
          </v:shape>
          <o:OLEObject Type="Embed" ProgID="Equation.DSMT4" ShapeID="_x0000_i1140" DrawAspect="Content" ObjectID="_1524904971" r:id="rId226"/>
        </w:object>
      </w:r>
      <w:r w:rsidRPr="00897866">
        <w:rPr>
          <w:position w:val="-4"/>
        </w:rPr>
        <w:object w:dxaOrig="180" w:dyaOrig="279">
          <v:shape id="_x0000_i1141" type="#_x0000_t75" style="width:8.75pt;height:14.4pt" o:ole="">
            <v:imagedata r:id="rId78" o:title=""/>
          </v:shape>
          <o:OLEObject Type="Embed" ProgID="Equation.DSMT4" ShapeID="_x0000_i1141" DrawAspect="Content" ObjectID="_1524904972" r:id="rId227"/>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2</w:instrText>
        </w:r>
      </w:fldSimple>
      <w:r>
        <w:instrText>.</w:instrText>
      </w:r>
      <w:fldSimple w:instr=" SEQ MTEqn \c \* Arabic \* MERGEFORMAT ">
        <w:r w:rsidR="00A079A3">
          <w:rPr>
            <w:noProof/>
          </w:rPr>
          <w:instrText>13</w:instrText>
        </w:r>
      </w:fldSimple>
      <w:r>
        <w:instrText>)</w:instrText>
      </w:r>
      <w:r w:rsidR="00643F33">
        <w:fldChar w:fldCharType="end"/>
      </w:r>
    </w:p>
    <w:p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v:shape id="_x0000_i1142" type="#_x0000_t75" style="width:15.65pt;height:18.15pt" o:ole="">
            <v:imagedata r:id="rId228" o:title=""/>
          </v:shape>
          <o:OLEObject Type="Embed" ProgID="Equation.DSMT4" ShapeID="_x0000_i1142" DrawAspect="Content" ObjectID="_1524904973" r:id="rId229"/>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v:shape id="_x0000_i1143" type="#_x0000_t75" style="width:17.55pt;height:18.15pt" o:ole="">
            <v:imagedata r:id="rId230" o:title=""/>
          </v:shape>
          <o:OLEObject Type="Embed" ProgID="Equation.DSMT4" ShapeID="_x0000_i1143" DrawAspect="Content" ObjectID="_1524904974" r:id="rId231"/>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rsidR="00CA1243" w:rsidRDefault="00646879" w:rsidP="00955EE0">
      <w:pPr>
        <w:pStyle w:val="2"/>
        <w:numPr>
          <w:ilvl w:val="1"/>
          <w:numId w:val="32"/>
        </w:numPr>
        <w:ind w:left="567"/>
        <w:jc w:val="left"/>
      </w:pPr>
      <w:bookmarkStart w:id="127" w:name="_Toc448091868"/>
      <w:r>
        <w:rPr>
          <w:rFonts w:hint="eastAsia"/>
        </w:rPr>
        <w:t>本章小结</w:t>
      </w:r>
      <w:bookmarkEnd w:id="127"/>
    </w:p>
    <w:p w:rsidR="00D84D87" w:rsidRPr="0030331C" w:rsidRDefault="00D84D87" w:rsidP="0030331C">
      <w:pPr>
        <w:ind w:firstLine="472"/>
        <w:rPr>
          <w:rFonts w:cs="Times New Roman"/>
        </w:rPr>
        <w:sectPr w:rsidR="00D84D87" w:rsidRPr="0030331C" w:rsidSect="005527A9">
          <w:headerReference w:type="default" r:id="rId232"/>
          <w:headerReference w:type="first" r:id="rId23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r w:rsidR="00643F33">
        <w:rPr>
          <w:rFonts w:cs="Times New Roman"/>
        </w:rPr>
        <w:fldChar w:fldCharType="begin"/>
      </w:r>
      <w:r w:rsidR="00243DC4">
        <w:rPr>
          <w:rFonts w:cs="Times New Roman" w:hint="eastAsia"/>
        </w:rPr>
        <w:instrText>MACROBUTTON MTEditEquationSection2</w:instrText>
      </w:r>
      <w:r w:rsidR="00243DC4" w:rsidRPr="00243DC4">
        <w:rPr>
          <w:rStyle w:val="MTEquationSection"/>
        </w:rPr>
        <w:instrText>Equation Chapter (Next) Section 1</w:instrText>
      </w:r>
      <w:r w:rsidR="00643F33">
        <w:rPr>
          <w:rFonts w:cs="Times New Roman"/>
        </w:rPr>
        <w:fldChar w:fldCharType="begin"/>
      </w:r>
      <w:r w:rsidR="00243DC4">
        <w:rPr>
          <w:rFonts w:cs="Times New Roman"/>
        </w:rPr>
        <w:instrText xml:space="preserve"> SEQ MTEqn \r \h \* MERGEFORMAT </w:instrText>
      </w:r>
      <w:r w:rsidR="00643F33">
        <w:rPr>
          <w:rFonts w:cs="Times New Roman"/>
        </w:rPr>
        <w:fldChar w:fldCharType="end"/>
      </w:r>
      <w:r w:rsidR="00643F33">
        <w:rPr>
          <w:rFonts w:cs="Times New Roman"/>
        </w:rPr>
        <w:fldChar w:fldCharType="begin"/>
      </w:r>
      <w:r w:rsidR="00243DC4">
        <w:rPr>
          <w:rFonts w:cs="Times New Roman"/>
        </w:rPr>
        <w:instrText xml:space="preserve"> SEQ MTSec \r 1 \h \* MERGEFORMAT </w:instrText>
      </w:r>
      <w:r w:rsidR="00643F33">
        <w:rPr>
          <w:rFonts w:cs="Times New Roman"/>
        </w:rPr>
        <w:fldChar w:fldCharType="end"/>
      </w:r>
      <w:r w:rsidR="00643F33">
        <w:rPr>
          <w:rFonts w:cs="Times New Roman"/>
        </w:rPr>
        <w:fldChar w:fldCharType="begin"/>
      </w:r>
      <w:r w:rsidR="00243DC4">
        <w:rPr>
          <w:rFonts w:cs="Times New Roman"/>
        </w:rPr>
        <w:instrText xml:space="preserve"> SEQ MTChap \h \* MERGEFORMAT </w:instrText>
      </w:r>
      <w:r w:rsidR="00643F33">
        <w:rPr>
          <w:rFonts w:cs="Times New Roman"/>
        </w:rPr>
        <w:fldChar w:fldCharType="end"/>
      </w:r>
      <w:r w:rsidR="00643F33">
        <w:rPr>
          <w:rFonts w:cs="Times New Roman"/>
        </w:rPr>
        <w:fldChar w:fldCharType="end"/>
      </w:r>
    </w:p>
    <w:p w:rsidR="00C207EC" w:rsidRPr="00C858E4" w:rsidRDefault="00FD22C9" w:rsidP="00955EE0">
      <w:pPr>
        <w:pStyle w:val="1"/>
        <w:numPr>
          <w:ilvl w:val="0"/>
          <w:numId w:val="30"/>
        </w:numPr>
      </w:pPr>
      <w:bookmarkStart w:id="128" w:name="_Toc223863841"/>
      <w:bookmarkStart w:id="129" w:name="_Toc225443471"/>
      <w:bookmarkStart w:id="130" w:name="_Toc226519910"/>
      <w:bookmarkStart w:id="131" w:name="_Toc226843903"/>
      <w:bookmarkStart w:id="132" w:name="_Toc228047487"/>
      <w:bookmarkStart w:id="133" w:name="_Toc228381217"/>
      <w:bookmarkStart w:id="134" w:name="_Toc228555631"/>
      <w:bookmarkStart w:id="135" w:name="_Toc321496417"/>
      <w:bookmarkStart w:id="136" w:name="_Toc325546486"/>
      <w:bookmarkStart w:id="137" w:name="_Toc410207956"/>
      <w:bookmarkStart w:id="138" w:name="_Toc410209588"/>
      <w:bookmarkStart w:id="139" w:name="_Toc410210579"/>
      <w:bookmarkStart w:id="140" w:name="_Toc410211494"/>
      <w:bookmarkStart w:id="141" w:name="_Toc410214078"/>
      <w:bookmarkStart w:id="142" w:name="_Toc410218074"/>
      <w:bookmarkStart w:id="143" w:name="_Toc410226512"/>
      <w:bookmarkStart w:id="144" w:name="_Toc410226958"/>
      <w:bookmarkStart w:id="145" w:name="_Toc410227385"/>
      <w:bookmarkStart w:id="146" w:name="_Toc448091869"/>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Pr>
          <w:rFonts w:hint="eastAsia"/>
        </w:rPr>
        <w:lastRenderedPageBreak/>
        <w:t>基于用户文本语义</w:t>
      </w:r>
      <w:r w:rsidR="006C50D6">
        <w:rPr>
          <w:rFonts w:hint="eastAsia"/>
        </w:rPr>
        <w:t>和</w:t>
      </w:r>
      <w:r w:rsidR="000A6740">
        <w:rPr>
          <w:rFonts w:hint="eastAsia"/>
        </w:rPr>
        <w:t>情感程度</w:t>
      </w:r>
      <w:r>
        <w:t>的好友推荐</w:t>
      </w:r>
      <w:bookmarkEnd w:id="146"/>
    </w:p>
    <w:p w:rsidR="006F55BC" w:rsidRDefault="004468AA" w:rsidP="00955EE0">
      <w:pPr>
        <w:pStyle w:val="2"/>
        <w:numPr>
          <w:ilvl w:val="1"/>
          <w:numId w:val="26"/>
        </w:numPr>
      </w:pPr>
      <w:bookmarkStart w:id="147" w:name="_Toc448091870"/>
      <w:bookmarkStart w:id="148" w:name="_Toc321496421"/>
      <w:bookmarkStart w:id="149" w:name="_Toc325546488"/>
      <w:bookmarkStart w:id="150" w:name="_Toc223863845"/>
      <w:bookmarkStart w:id="151" w:name="_Toc225443476"/>
      <w:bookmarkStart w:id="152" w:name="_Toc226519915"/>
      <w:bookmarkStart w:id="153" w:name="_Toc226843908"/>
      <w:bookmarkStart w:id="154" w:name="_Toc228047492"/>
      <w:bookmarkStart w:id="155" w:name="_Toc228381222"/>
      <w:bookmarkStart w:id="156" w:name="_Toc228555636"/>
      <w:bookmarkStart w:id="157" w:name="_Toc216617817"/>
      <w:r>
        <w:rPr>
          <w:rFonts w:hint="eastAsia"/>
        </w:rPr>
        <w:t>微博内容</w:t>
      </w:r>
      <w:r w:rsidR="00400B45">
        <w:rPr>
          <w:rFonts w:hint="eastAsia"/>
        </w:rPr>
        <w:t>研究</w:t>
      </w:r>
      <w:bookmarkEnd w:id="147"/>
    </w:p>
    <w:p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746E11">
        <w:fldChar w:fldCharType="begin"/>
      </w:r>
      <w:r w:rsidR="00746E11">
        <w:instrText xml:space="preserve"> REF _Ref446097649 \r \h  \* MERGEFORMAT </w:instrText>
      </w:r>
      <w:r w:rsidR="00746E11">
        <w:fldChar w:fldCharType="separate"/>
      </w:r>
      <w:r w:rsidR="00A079A3" w:rsidRPr="00A079A3">
        <w:rPr>
          <w:vertAlign w:val="superscript"/>
        </w:rPr>
        <w:t>[37]</w:t>
      </w:r>
      <w:r w:rsidR="00746E11">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社交关系</w:t>
      </w:r>
      <w:r>
        <w:t>值的研究</w:t>
      </w:r>
      <w:r>
        <w:rPr>
          <w:rFonts w:hint="eastAsia"/>
        </w:rPr>
        <w:t>。</w:t>
      </w:r>
    </w:p>
    <w:p w:rsidR="00C207EC" w:rsidRDefault="00F012B3" w:rsidP="00955EE0">
      <w:pPr>
        <w:pStyle w:val="2"/>
        <w:numPr>
          <w:ilvl w:val="1"/>
          <w:numId w:val="26"/>
        </w:numPr>
      </w:pPr>
      <w:bookmarkStart w:id="158" w:name="_Toc448091871"/>
      <w:bookmarkEnd w:id="148"/>
      <w:bookmarkEnd w:id="149"/>
      <w:r>
        <w:rPr>
          <w:rFonts w:hint="eastAsia"/>
        </w:rPr>
        <w:t>用户</w:t>
      </w:r>
      <w:r w:rsidR="00FD22C9">
        <w:t>文本语义分析</w:t>
      </w:r>
      <w:r w:rsidR="004227A5">
        <w:t>和情感分析</w:t>
      </w:r>
      <w:bookmarkEnd w:id="158"/>
    </w:p>
    <w:p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rsidR="007A7519" w:rsidRDefault="007A7519" w:rsidP="007A7519">
      <w:pPr>
        <w:rPr>
          <w:rFonts w:cs="Times New Roman"/>
        </w:rPr>
      </w:pPr>
    </w:p>
    <w:p w:rsidR="00A8620B" w:rsidRDefault="00C17FC0" w:rsidP="00D50A3A">
      <w:pPr>
        <w:jc w:val="center"/>
      </w:pPr>
      <w:r>
        <w:object w:dxaOrig="7860" w:dyaOrig="5835">
          <v:shape id="_x0000_i1144" type="#_x0000_t75" style="width:394.45pt;height:291.75pt" o:ole="">
            <v:imagedata r:id="rId234" o:title=""/>
          </v:shape>
          <o:OLEObject Type="Embed" ProgID="Visio.Drawing.15" ShapeID="_x0000_i1144" DrawAspect="Content" ObjectID="_1524904975" r:id="rId235"/>
        </w:object>
      </w:r>
    </w:p>
    <w:p w:rsidR="00A8620B" w:rsidRPr="005E67B4" w:rsidRDefault="00194A01" w:rsidP="005E67B4">
      <w:pPr>
        <w:pStyle w:val="aff"/>
        <w:spacing w:line="240" w:lineRule="auto"/>
        <w:jc w:val="center"/>
        <w:rPr>
          <w:rFonts w:ascii="Times New Roman" w:eastAsia="宋体" w:hAnsi="Times New Roman"/>
          <w:sz w:val="21"/>
          <w:szCs w:val="21"/>
        </w:rPr>
      </w:pPr>
      <w:bookmarkStart w:id="159" w:name="_Toc448002793"/>
      <w:r w:rsidRPr="005E67B4">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Pr>
          <w:rFonts w:ascii="Times New Roman" w:eastAsia="宋体" w:hAnsi="Times New Roman"/>
          <w:sz w:val="21"/>
          <w:szCs w:val="21"/>
        </w:rPr>
        <w:fldChar w:fldCharType="end"/>
      </w:r>
      <w:r w:rsidR="00A8620B" w:rsidRPr="005E67B4">
        <w:rPr>
          <w:rFonts w:ascii="Times New Roman" w:eastAsia="宋体" w:hAnsi="Times New Roman"/>
          <w:sz w:val="21"/>
          <w:szCs w:val="21"/>
        </w:rPr>
        <w:t>预处理流程图</w:t>
      </w:r>
      <w:bookmarkEnd w:id="159"/>
    </w:p>
    <w:p w:rsidR="00D33350" w:rsidRPr="003A6A9F" w:rsidRDefault="00D33350" w:rsidP="00853B32">
      <w:pPr>
        <w:ind w:firstLine="471"/>
        <w:rPr>
          <w:rFonts w:cs="Times New Roman"/>
        </w:rPr>
      </w:pPr>
    </w:p>
    <w:p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60" w:name="_Toc321496424"/>
      <w:bookmarkStart w:id="161" w:name="_Toc223863850"/>
      <w:bookmarkStart w:id="162" w:name="_Toc225443485"/>
      <w:bookmarkStart w:id="163" w:name="_Toc226519924"/>
      <w:bookmarkStart w:id="164" w:name="_Toc226843917"/>
      <w:bookmarkStart w:id="165" w:name="_Toc228047501"/>
      <w:bookmarkStart w:id="166" w:name="_Toc228381231"/>
      <w:bookmarkStart w:id="167" w:name="_Toc228555645"/>
      <w:bookmarkEnd w:id="150"/>
      <w:bookmarkEnd w:id="151"/>
      <w:bookmarkEnd w:id="152"/>
      <w:bookmarkEnd w:id="153"/>
      <w:bookmarkEnd w:id="154"/>
      <w:bookmarkEnd w:id="155"/>
      <w:bookmarkEnd w:id="156"/>
      <w:bookmarkEnd w:id="157"/>
    </w:p>
    <w:p w:rsidR="00345C0E" w:rsidRPr="003A6A9F" w:rsidRDefault="00345C0E" w:rsidP="00853B32">
      <w:pPr>
        <w:ind w:firstLine="471"/>
        <w:rPr>
          <w:rFonts w:cs="Times New Roman"/>
        </w:rPr>
      </w:pPr>
    </w:p>
    <w:p w:rsidR="00DC7F3B" w:rsidRPr="005E67B4" w:rsidRDefault="00DC7F3B" w:rsidP="005E67B4">
      <w:pPr>
        <w:pStyle w:val="aff"/>
        <w:spacing w:line="240" w:lineRule="auto"/>
        <w:jc w:val="center"/>
        <w:rPr>
          <w:rFonts w:ascii="Times New Roman" w:eastAsia="宋体" w:hAnsi="Times New Roman"/>
          <w:sz w:val="21"/>
          <w:szCs w:val="21"/>
        </w:rPr>
      </w:pPr>
      <w:bookmarkStart w:id="168" w:name="_Toc446662537"/>
      <w:bookmarkStart w:id="169" w:name="_Toc448002823"/>
      <w:r w:rsidRPr="005E67B4">
        <w:rPr>
          <w:rFonts w:ascii="Times New Roman" w:eastAsia="宋体" w:hAnsi="Times New Roman" w:hint="eastAsia"/>
          <w:sz w:val="21"/>
          <w:szCs w:val="21"/>
        </w:rPr>
        <w:t>表</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643F33"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643F33"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sidRPr="005E67B4">
        <w:rPr>
          <w:rFonts w:ascii="Times New Roman" w:eastAsia="宋体" w:hAnsi="Times New Roman"/>
          <w:sz w:val="21"/>
          <w:szCs w:val="21"/>
        </w:rPr>
        <w:fldChar w:fldCharType="end"/>
      </w:r>
      <w:r w:rsidRPr="005E67B4">
        <w:rPr>
          <w:rFonts w:ascii="Times New Roman" w:eastAsia="宋体" w:hAnsi="Times New Roman"/>
          <w:sz w:val="21"/>
          <w:szCs w:val="21"/>
        </w:rPr>
        <w:t>同义词词林词语表示方法</w:t>
      </w:r>
      <w:bookmarkEnd w:id="168"/>
      <w:bookmarkEnd w:id="169"/>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2180"/>
        <w:gridCol w:w="2180"/>
        <w:gridCol w:w="2180"/>
      </w:tblGrid>
      <w:tr w:rsidR="004B1261" w:rsidRPr="00C858E4" w:rsidTr="00F90DB6">
        <w:trPr>
          <w:trHeight w:val="433"/>
        </w:trPr>
        <w:tc>
          <w:tcPr>
            <w:tcW w:w="2179" w:type="dxa"/>
            <w:tcBorders>
              <w:top w:val="single" w:sz="4" w:space="0" w:color="auto"/>
              <w:bottom w:val="single" w:sz="4" w:space="0" w:color="auto"/>
            </w:tcBorders>
            <w:vAlign w:val="center"/>
          </w:tcPr>
          <w:p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rsidTr="00F90DB6">
        <w:tc>
          <w:tcPr>
            <w:tcW w:w="2179" w:type="dxa"/>
            <w:tcBorders>
              <w:top w:val="single" w:sz="4" w:space="0" w:color="auto"/>
            </w:tcBorders>
            <w:vAlign w:val="center"/>
          </w:tcPr>
          <w:p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rsidTr="00F90DB6">
        <w:tc>
          <w:tcPr>
            <w:tcW w:w="2179" w:type="dxa"/>
            <w:vAlign w:val="center"/>
          </w:tcPr>
          <w:p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rsidTr="00F90DB6">
        <w:tc>
          <w:tcPr>
            <w:tcW w:w="2179" w:type="dxa"/>
            <w:tcBorders>
              <w:bottom w:val="single" w:sz="4" w:space="0" w:color="auto"/>
            </w:tcBorders>
            <w:vAlign w:val="center"/>
          </w:tcPr>
          <w:p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rsidR="004227A5" w:rsidRPr="003A6A9F" w:rsidRDefault="004227A5" w:rsidP="00AF5ABE">
      <w:pPr>
        <w:ind w:firstLine="471"/>
        <w:rPr>
          <w:rFonts w:cs="Times New Roman"/>
        </w:rPr>
      </w:pPr>
      <w:bookmarkStart w:id="170" w:name="_Toc85561542"/>
      <w:bookmarkStart w:id="171" w:name="_Toc85901090"/>
      <w:bookmarkStart w:id="172" w:name="_Toc251145361"/>
      <w:bookmarkStart w:id="173" w:name="_Toc251145525"/>
      <w:bookmarkStart w:id="174" w:name="_Toc251590716"/>
      <w:bookmarkStart w:id="175" w:name="_Toc410207961"/>
      <w:bookmarkStart w:id="176" w:name="_Toc410209593"/>
      <w:bookmarkStart w:id="177" w:name="_Toc410210584"/>
      <w:bookmarkStart w:id="178" w:name="_Toc410211499"/>
      <w:bookmarkStart w:id="179" w:name="_Toc410214083"/>
      <w:bookmarkStart w:id="180" w:name="_Toc410218079"/>
      <w:bookmarkStart w:id="181" w:name="_Toc410226517"/>
      <w:bookmarkStart w:id="182" w:name="_Toc410226963"/>
      <w:bookmarkStart w:id="183" w:name="_Toc410227390"/>
    </w:p>
    <w:p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746E11">
        <w:fldChar w:fldCharType="begin"/>
      </w:r>
      <w:r w:rsidR="00746E11">
        <w:instrText xml:space="preserve"> REF _Ref446097663 \r \h  \* MERGEFORMAT </w:instrText>
      </w:r>
      <w:r w:rsidR="00746E11">
        <w:fldChar w:fldCharType="separate"/>
      </w:r>
      <w:r w:rsidR="00A079A3" w:rsidRPr="00A079A3">
        <w:rPr>
          <w:rFonts w:cs="Times New Roman"/>
          <w:vertAlign w:val="superscript"/>
        </w:rPr>
        <w:t>[38]</w:t>
      </w:r>
      <w:r w:rsidR="00746E11">
        <w:fldChar w:fldCharType="end"/>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746E11">
        <w:fldChar w:fldCharType="begin"/>
      </w:r>
      <w:r w:rsidR="00746E11">
        <w:instrText xml:space="preserve"> REF _Ref446097669 \r \h  \* MERGEFORMAT </w:instrText>
      </w:r>
      <w:r w:rsidR="00746E11">
        <w:fldChar w:fldCharType="separate"/>
      </w:r>
      <w:r w:rsidR="00A079A3">
        <w:rPr>
          <w:rFonts w:cs="Times New Roman"/>
          <w:vertAlign w:val="superscript"/>
        </w:rPr>
        <w:t>[39]</w:t>
      </w:r>
      <w:r w:rsidR="00746E11">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746E11">
        <w:fldChar w:fldCharType="begin"/>
      </w:r>
      <w:r w:rsidR="00746E11">
        <w:instrText xml:space="preserve">REF _Ref446097675 \r \h \* MERGEFORMAT </w:instrText>
      </w:r>
      <w:r w:rsidR="00746E11">
        <w:fldChar w:fldCharType="separate"/>
      </w:r>
      <w:r w:rsidR="00A079A3" w:rsidRPr="00A079A3">
        <w:rPr>
          <w:rFonts w:asciiTheme="minorEastAsia" w:hAnsiTheme="minorEastAsia"/>
          <w:vertAlign w:val="superscript"/>
        </w:rPr>
        <w:t>[40]</w:t>
      </w:r>
      <w:r w:rsidR="00746E11">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rsidR="00B166CE" w:rsidRDefault="002D777C" w:rsidP="00955EE0">
      <w:pPr>
        <w:pStyle w:val="2"/>
        <w:numPr>
          <w:ilvl w:val="1"/>
          <w:numId w:val="26"/>
        </w:numPr>
      </w:pPr>
      <w:bookmarkStart w:id="184" w:name="_Toc44809187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rFonts w:hint="eastAsia"/>
        </w:rPr>
        <w:t>好友推荐算法描述</w:t>
      </w:r>
      <w:bookmarkEnd w:id="184"/>
    </w:p>
    <w:p w:rsidR="002D777C" w:rsidRDefault="002D777C" w:rsidP="002D777C">
      <w:pPr>
        <w:pStyle w:val="3"/>
      </w:pPr>
      <w:bookmarkStart w:id="185" w:name="_Toc44809187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5"/>
    </w:p>
    <w:p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v:shape id="_x0000_i1145" type="#_x0000_t75" style="width:14.4pt;height:18.15pt" o:ole="">
            <v:imagedata r:id="rId236" o:title=""/>
          </v:shape>
          <o:OLEObject Type="Embed" ProgID="Equation.DSMT4" ShapeID="_x0000_i1145" DrawAspect="Content" ObjectID="_1524904976" r:id="rId23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v:shape id="_x0000_i1146" type="#_x0000_t75" style="width:15.65pt;height:18.8pt" o:ole="">
            <v:imagedata r:id="rId238" o:title=""/>
          </v:shape>
          <o:OLEObject Type="Embed" ProgID="Equation.DSMT4" ShapeID="_x0000_i1146" DrawAspect="Content" ObjectID="_1524904977" r:id="rId239"/>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v:shape id="_x0000_i1147" type="#_x0000_t75" style="width:283.6pt;height:18.15pt" o:ole="">
            <v:imagedata r:id="rId240" o:title=""/>
          </v:shape>
          <o:OLEObject Type="Embed" ProgID="Equation.DSMT4" ShapeID="_x0000_i1147" DrawAspect="Content" ObjectID="_1524904978" r:id="rId241"/>
        </w:object>
      </w:r>
    </w:p>
    <w:p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v:shape id="_x0000_i1148" type="#_x0000_t75" style="width:289.9pt;height:20.05pt" o:ole="">
            <v:imagedata r:id="rId242" o:title=""/>
          </v:shape>
          <o:OLEObject Type="Embed" ProgID="Equation.DSMT4" ShapeID="_x0000_i1148" DrawAspect="Content" ObjectID="_1524904979" r:id="rId243"/>
        </w:object>
      </w:r>
    </w:p>
    <w:p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v:shape id="_x0000_i1149" type="#_x0000_t75" style="width:23.15pt;height:18.15pt" o:ole="">
            <v:imagedata r:id="rId244" o:title=""/>
          </v:shape>
          <o:OLEObject Type="Embed" ProgID="Equation.DSMT4" ShapeID="_x0000_i1149" DrawAspect="Content" ObjectID="_1524904980" r:id="rId24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v:shape id="_x0000_i1150" type="#_x0000_t75" style="width:6.9pt;height:13.75pt" o:ole="">
            <v:imagedata r:id="rId246" o:title=""/>
          </v:shape>
          <o:OLEObject Type="Embed" ProgID="Equation.DSMT4" ShapeID="_x0000_i1150" DrawAspect="Content" ObjectID="_1524904981" r:id="rId24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v:shape id="_x0000_i1151" type="#_x0000_t75" style="width:10pt;height:13.75pt" o:ole="">
            <v:imagedata r:id="rId248" o:title=""/>
          </v:shape>
          <o:OLEObject Type="Embed" ProgID="Equation.DSMT4" ShapeID="_x0000_i1151" DrawAspect="Content" ObjectID="_1524904982" r:id="rId249"/>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v:shape id="_x0000_i1152" type="#_x0000_t75" style="width:17.55pt;height:18.8pt" o:ole="">
            <v:imagedata r:id="rId250" o:title=""/>
          </v:shape>
          <o:OLEObject Type="Embed" ProgID="Equation.DSMT4" ShapeID="_x0000_i1152" DrawAspect="Content" ObjectID="_1524904983" r:id="rId251"/>
        </w:object>
      </w:r>
      <w:r w:rsidR="0030353E">
        <w:rPr>
          <w:rFonts w:asciiTheme="minorEastAsia" w:hAnsiTheme="minorEastAsia" w:cs="Times New Roman"/>
        </w:rPr>
        <w:t>表示用户</w:t>
      </w:r>
      <w:r w:rsidR="002744B7">
        <w:rPr>
          <w:rFonts w:asciiTheme="minorEastAsia" w:hAnsiTheme="minorEastAsia" w:cs="Times New Roman"/>
        </w:rPr>
        <w:t>第</w:t>
      </w:r>
      <w:r w:rsidR="00845478" w:rsidRPr="00845478">
        <w:rPr>
          <w:rFonts w:asciiTheme="minorEastAsia" w:hAnsiTheme="minorEastAsia" w:cs="Times New Roman"/>
          <w:position w:val="-6"/>
        </w:rPr>
        <w:object w:dxaOrig="200" w:dyaOrig="279">
          <v:shape id="_x0000_i1153" type="#_x0000_t75" style="width:10pt;height:13.75pt" o:ole="">
            <v:imagedata r:id="rId252" o:title=""/>
          </v:shape>
          <o:OLEObject Type="Embed" ProgID="Equation.DSMT4" ShapeID="_x0000_i1153" DrawAspect="Content" ObjectID="_1524904984" r:id="rId25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v:shape id="_x0000_i1154" type="#_x0000_t75" style="width:10pt;height:11.9pt" o:ole="">
            <v:imagedata r:id="rId254" o:title=""/>
          </v:shape>
          <o:OLEObject Type="Embed" ProgID="Equation.DSMT4" ShapeID="_x0000_i1154" DrawAspect="Content" ObjectID="_1524904985" r:id="rId255"/>
        </w:object>
      </w:r>
      <w:r w:rsidR="002744B7">
        <w:rPr>
          <w:rFonts w:asciiTheme="minorEastAsia" w:hAnsiTheme="minorEastAsia" w:cs="Times New Roman"/>
        </w:rPr>
        <w:t>个关键词</w:t>
      </w:r>
      <w:r w:rsidR="00E06ABD">
        <w:rPr>
          <w:rFonts w:asciiTheme="minorEastAsia" w:hAnsiTheme="minorEastAsia" w:cs="Times New Roman" w:hint="eastAsia"/>
        </w:rPr>
        <w:t>。</w:t>
      </w:r>
    </w:p>
    <w:p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v:shape id="_x0000_i1155" type="#_x0000_t75" style="width:14.4pt;height:18.15pt" o:ole="">
            <v:imagedata r:id="rId236" o:title=""/>
          </v:shape>
          <o:OLEObject Type="Embed" ProgID="Equation.DSMT4" ShapeID="_x0000_i1155" DrawAspect="Content" ObjectID="_1524904986" r:id="rId25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v:shape id="_x0000_i1156" type="#_x0000_t75" style="width:15.65pt;height:18.8pt" o:ole="">
            <v:imagedata r:id="rId238" o:title=""/>
          </v:shape>
          <o:OLEObject Type="Embed" ProgID="Equation.DSMT4" ShapeID="_x0000_i1156" DrawAspect="Content" ObjectID="_1524904987" r:id="rId25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v:shape id="_x0000_i1157" type="#_x0000_t75" style="width:21.3pt;height:18.15pt" o:ole="">
            <v:imagedata r:id="rId258" o:title=""/>
          </v:shape>
          <o:OLEObject Type="Embed" ProgID="Equation.DSMT4" ShapeID="_x0000_i1157" DrawAspect="Content" ObjectID="_1524904988" r:id="rId25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v:shape id="_x0000_i1158" type="#_x0000_t75" style="width:84.5pt;height:20.05pt" o:ole="">
            <v:imagedata r:id="rId260" o:title=""/>
          </v:shape>
          <o:OLEObject Type="Embed" ProgID="Equation.DSMT4" ShapeID="_x0000_i1158" DrawAspect="Content" ObjectID="_1524904989" r:id="rId26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v:shape id="_x0000_i1159" type="#_x0000_t75" style="width:21.3pt;height:18.15pt" o:ole="">
            <v:imagedata r:id="rId258" o:title=""/>
          </v:shape>
          <o:OLEObject Type="Embed" ProgID="Equation.DSMT4" ShapeID="_x0000_i1159" DrawAspect="Content" ObjectID="_1524904990" r:id="rId26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rsidR="00680465" w:rsidRDefault="00680465" w:rsidP="00897866">
      <w:pPr>
        <w:ind w:firstLineChars="200" w:firstLine="472"/>
        <w:rPr>
          <w:rFonts w:cs="Times New Roman"/>
        </w:rPr>
      </w:pPr>
    </w:p>
    <w:p w:rsidR="007476E2" w:rsidRPr="00897866" w:rsidRDefault="007476E2" w:rsidP="007476E2">
      <w:pPr>
        <w:pStyle w:val="MTDisplayEquation"/>
      </w:pPr>
      <w:r>
        <w:tab/>
      </w:r>
      <w:r w:rsidR="003455BB" w:rsidRPr="00AD476D">
        <w:rPr>
          <w:position w:val="-50"/>
        </w:rPr>
        <w:object w:dxaOrig="4260" w:dyaOrig="1120">
          <v:shape id="_x0000_i1160" type="#_x0000_t75" style="width:212.85pt;height:56.35pt" o:ole="">
            <v:imagedata r:id="rId263" o:title=""/>
          </v:shape>
          <o:OLEObject Type="Embed" ProgID="Equation.DSMT4" ShapeID="_x0000_i1160" DrawAspect="Content" ObjectID="_1524904991" r:id="rId264"/>
        </w:object>
      </w:r>
      <w:r w:rsidRPr="007476E2">
        <w:rPr>
          <w:position w:val="-4"/>
        </w:rPr>
        <w:object w:dxaOrig="180" w:dyaOrig="279">
          <v:shape id="_x0000_i1161" type="#_x0000_t75" style="width:8.75pt;height:14.4pt" o:ole="">
            <v:imagedata r:id="rId78" o:title=""/>
          </v:shape>
          <o:OLEObject Type="Embed" ProgID="Equation.DSMT4" ShapeID="_x0000_i1161" DrawAspect="Content" ObjectID="_1524904992" r:id="rId265"/>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1</w:instrText>
        </w:r>
      </w:fldSimple>
      <w:r>
        <w:instrText>)</w:instrText>
      </w:r>
      <w:r w:rsidR="00643F33">
        <w:fldChar w:fldCharType="end"/>
      </w:r>
    </w:p>
    <w:p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v:shape id="_x0000_i1162" type="#_x0000_t75" style="width:23.15pt;height:18.15pt" o:ole="">
            <v:imagedata r:id="rId266" o:title=""/>
          </v:shape>
          <o:OLEObject Type="Embed" ProgID="Equation.DSMT4" ShapeID="_x0000_i1162" DrawAspect="Content" ObjectID="_1524904993" r:id="rId26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v:shape id="_x0000_i1163" type="#_x0000_t75" style="width:25.05pt;height:18.8pt" o:ole="">
            <v:imagedata r:id="rId268" o:title=""/>
          </v:shape>
          <o:OLEObject Type="Embed" ProgID="Equation.DSMT4" ShapeID="_x0000_i1163" DrawAspect="Content" ObjectID="_1524904994" r:id="rId26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v:shape id="_x0000_i1164" type="#_x0000_t75" style="width:14.4pt;height:18.15pt" o:ole="">
            <v:imagedata r:id="rId236" o:title=""/>
          </v:shape>
          <o:OLEObject Type="Embed" ProgID="Equation.DSMT4" ShapeID="_x0000_i1164" DrawAspect="Content" ObjectID="_1524904995" r:id="rId27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v:shape id="_x0000_i1165" type="#_x0000_t75" style="width:15.65pt;height:18.8pt" o:ole="">
            <v:imagedata r:id="rId238" o:title=""/>
          </v:shape>
          <o:OLEObject Type="Embed" ProgID="Equation.DSMT4" ShapeID="_x0000_i1165" DrawAspect="Content" ObjectID="_1524904996" r:id="rId27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v:shape id="_x0000_i1166" type="#_x0000_t75" style="width:10pt;height:11.25pt" o:ole="">
            <v:imagedata r:id="rId272" o:title=""/>
          </v:shape>
          <o:OLEObject Type="Embed" ProgID="Equation.DSMT4" ShapeID="_x0000_i1166" DrawAspect="Content" ObjectID="_1524904997" r:id="rId27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746E11">
        <w:fldChar w:fldCharType="begin"/>
      </w:r>
      <w:r w:rsidR="00746E11">
        <w:instrText xml:space="preserve"> REF _Ref446096067 \r \h  \* MERGEFORMAT </w:instrText>
      </w:r>
      <w:r w:rsidR="00746E11">
        <w:fldChar w:fldCharType="separate"/>
      </w:r>
      <w:r w:rsidR="00A079A3" w:rsidRPr="00A079A3">
        <w:rPr>
          <w:rFonts w:cs="Times New Roman"/>
          <w:vertAlign w:val="superscript"/>
        </w:rPr>
        <w:t>[5]</w:t>
      </w:r>
      <w:r w:rsidR="00746E11">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rsidR="007476E2" w:rsidRDefault="007476E2" w:rsidP="007476E2">
      <w:pPr>
        <w:pStyle w:val="MTDisplayEquation"/>
      </w:pPr>
      <w:r>
        <w:tab/>
      </w:r>
      <w:r w:rsidR="00E86F8D" w:rsidRPr="00E86F8D">
        <w:rPr>
          <w:rFonts w:asciiTheme="minorEastAsia" w:hAnsiTheme="minorEastAsia"/>
          <w:position w:val="-36"/>
        </w:rPr>
        <w:object w:dxaOrig="3600" w:dyaOrig="840">
          <v:shape id="_x0000_i1167" type="#_x0000_t75" style="width:178.45pt;height:41.95pt" o:ole="">
            <v:imagedata r:id="rId274" o:title=""/>
          </v:shape>
          <o:OLEObject Type="Embed" ProgID="Equation.DSMT4" ShapeID="_x0000_i1167" DrawAspect="Content" ObjectID="_1524904998" r:id="rId275"/>
        </w:object>
      </w:r>
      <w:r w:rsidRPr="007476E2">
        <w:rPr>
          <w:position w:val="-4"/>
        </w:rPr>
        <w:object w:dxaOrig="180" w:dyaOrig="279">
          <v:shape id="_x0000_i1168" type="#_x0000_t75" style="width:8.75pt;height:14.4pt" o:ole="">
            <v:imagedata r:id="rId78" o:title=""/>
          </v:shape>
          <o:OLEObject Type="Embed" ProgID="Equation.DSMT4" ShapeID="_x0000_i1168" DrawAspect="Content" ObjectID="_1524904999" r:id="rId276"/>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2</w:instrText>
        </w:r>
      </w:fldSimple>
      <w:r>
        <w:instrText>)</w:instrText>
      </w:r>
      <w:r w:rsidR="00643F33">
        <w:fldChar w:fldCharType="end"/>
      </w:r>
    </w:p>
    <w:p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v:shape id="_x0000_i1169" type="#_x0000_t75" style="width:45.1pt;height:20.05pt" o:ole="">
            <v:imagedata r:id="rId277" o:title=""/>
          </v:shape>
          <o:OLEObject Type="Embed" ProgID="Equation.DSMT4" ShapeID="_x0000_i1169" DrawAspect="Content" ObjectID="_1524905000" r:id="rId27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v:shape id="_x0000_i1170" type="#_x0000_t75" style="width:45.7pt;height:21.9pt" o:ole="">
            <v:imagedata r:id="rId279" o:title=""/>
          </v:shape>
          <o:OLEObject Type="Embed" ProgID="Equation.DSMT4" ShapeID="_x0000_i1170" DrawAspect="Content" ObjectID="_1524905001" r:id="rId28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v:shape id="_x0000_i1171" type="#_x0000_t75" style="width:14.4pt;height:18.15pt" o:ole="">
            <v:imagedata r:id="rId236" o:title=""/>
          </v:shape>
          <o:OLEObject Type="Embed" ProgID="Equation.DSMT4" ShapeID="_x0000_i1171" DrawAspect="Content" ObjectID="_1524905002" r:id="rId28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v:shape id="_x0000_i1172" type="#_x0000_t75" style="width:15.65pt;height:18.8pt" o:ole="">
            <v:imagedata r:id="rId238" o:title=""/>
          </v:shape>
          <o:OLEObject Type="Embed" ProgID="Equation.DSMT4" ShapeID="_x0000_i1172" DrawAspect="Content" ObjectID="_1524905003" r:id="rId28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v:shape id="_x0000_i1173" type="#_x0000_t75" style="width:10pt;height:11.25pt" o:ole="">
            <v:imagedata r:id="rId272" o:title=""/>
          </v:shape>
          <o:OLEObject Type="Embed" ProgID="Equation.DSMT4" ShapeID="_x0000_i1173" DrawAspect="Content" ObjectID="_1524905004" r:id="rId283"/>
        </w:object>
      </w:r>
      <w:r w:rsidR="007F612E" w:rsidRPr="003B1EBE">
        <w:rPr>
          <w:rFonts w:asciiTheme="minorEastAsia" w:hAnsiTheme="minorEastAsia" w:cs="Times New Roman"/>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rsidR="00AD783C" w:rsidRDefault="00AD783C" w:rsidP="00AD783C">
      <w:pPr>
        <w:pStyle w:val="3"/>
      </w:pPr>
      <w:bookmarkStart w:id="186" w:name="_Toc448091874"/>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6"/>
    </w:p>
    <w:p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746E11">
        <w:fldChar w:fldCharType="begin"/>
      </w:r>
      <w:r w:rsidR="00746E11">
        <w:instrText xml:space="preserve"> REF _Ref446097738 \r \h  \* MERGEFORMAT </w:instrText>
      </w:r>
      <w:r w:rsidR="00746E11">
        <w:fldChar w:fldCharType="separate"/>
      </w:r>
      <w:r w:rsidR="00A079A3" w:rsidRPr="00A079A3">
        <w:rPr>
          <w:rFonts w:cs="Times New Roman"/>
          <w:vertAlign w:val="superscript"/>
        </w:rPr>
        <w:t>[41]</w:t>
      </w:r>
      <w:r w:rsidR="00746E11">
        <w:fldChar w:fldCharType="end"/>
      </w:r>
      <w:r w:rsidRPr="00AD783C">
        <w:rPr>
          <w:rFonts w:cs="Times New Roman"/>
        </w:rPr>
        <w:t>。本文由于针对的对象都是中文词汇，所以采取的是基于词典的抽取方法。通常用户会通过文本表达对某种事件的意见和态度，根据微博的这一特点，课题组自定义了一个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CC1123" w:rsidRPr="00E514B4">
        <w:rPr>
          <w:rFonts w:cs="Times New Roman"/>
          <w:position w:val="-14"/>
        </w:rPr>
        <w:object w:dxaOrig="3100" w:dyaOrig="400">
          <v:shape id="_x0000_i1174" type="#_x0000_t75" style="width:155.25pt;height:19.4pt" o:ole="">
            <v:imagedata r:id="rId284" o:title=""/>
          </v:shape>
          <o:OLEObject Type="Embed" ProgID="Equation.DSMT4" ShapeID="_x0000_i1174" DrawAspect="Content" ObjectID="_1524905005" r:id="rId28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rsidR="00D401CC" w:rsidRDefault="00D401CC" w:rsidP="00D401CC">
      <w:pPr>
        <w:pStyle w:val="MTDisplayEquation"/>
      </w:pPr>
      <w:r>
        <w:lastRenderedPageBreak/>
        <w:tab/>
      </w:r>
      <w:r w:rsidRPr="00DA145D">
        <w:rPr>
          <w:position w:val="-38"/>
        </w:rPr>
        <w:object w:dxaOrig="3760" w:dyaOrig="880">
          <v:shape id="_x0000_i1175" type="#_x0000_t75" style="width:188.45pt;height:43.85pt" o:ole="">
            <v:imagedata r:id="rId286" o:title=""/>
          </v:shape>
          <o:OLEObject Type="Embed" ProgID="Equation.DSMT4" ShapeID="_x0000_i1175" DrawAspect="Content" ObjectID="_1524905006" r:id="rId287"/>
        </w:object>
      </w:r>
      <w:r w:rsidRPr="00D401CC">
        <w:rPr>
          <w:position w:val="-4"/>
        </w:rPr>
        <w:object w:dxaOrig="180" w:dyaOrig="279">
          <v:shape id="_x0000_i1176" type="#_x0000_t75" style="width:8.75pt;height:14.4pt" o:ole="">
            <v:imagedata r:id="rId78" o:title=""/>
          </v:shape>
          <o:OLEObject Type="Embed" ProgID="Equation.DSMT4" ShapeID="_x0000_i1176" DrawAspect="Content" ObjectID="_1524905007" r:id="rId288"/>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3</w:instrText>
        </w:r>
      </w:fldSimple>
      <w:r>
        <w:instrText>)</w:instrText>
      </w:r>
      <w:r w:rsidR="00643F33">
        <w:fldChar w:fldCharType="end"/>
      </w:r>
    </w:p>
    <w:p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v:shape id="_x0000_i1177" type="#_x0000_t75" style="width:11.9pt;height:11.25pt" o:ole="">
            <v:imagedata r:id="rId289" o:title=""/>
          </v:shape>
          <o:OLEObject Type="Embed" ProgID="Equation.DSMT4" ShapeID="_x0000_i1177" DrawAspect="Content" ObjectID="_1524905008" r:id="rId29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v:shape id="_x0000_i1178" type="#_x0000_t75" style="width:11.9pt;height:11.25pt" o:ole="">
            <v:imagedata r:id="rId291" o:title=""/>
          </v:shape>
          <o:OLEObject Type="Embed" ProgID="Equation.DSMT4" ShapeID="_x0000_i1178" DrawAspect="Content" ObjectID="_1524905009" r:id="rId292"/>
        </w:object>
      </w:r>
      <w:r w:rsidR="008B4420">
        <w:rPr>
          <w:rFonts w:cs="Times New Roman"/>
        </w:rPr>
        <w:t>对取值进行分析</w:t>
      </w:r>
      <w:r w:rsidRPr="00AD783C">
        <w:rPr>
          <w:rFonts w:cs="Times New Roman"/>
        </w:rPr>
        <w:t>。在得出最后的好友推荐列表时，需要对列表进行过滤，以保证推荐的质量。</w:t>
      </w:r>
    </w:p>
    <w:p w:rsidR="002D777C" w:rsidRDefault="002D777C" w:rsidP="002D777C">
      <w:pPr>
        <w:pStyle w:val="3"/>
      </w:pPr>
      <w:bookmarkStart w:id="187" w:name="_Toc448091875"/>
      <w:r>
        <w:rPr>
          <w:rFonts w:hint="eastAsia"/>
        </w:rPr>
        <w:t>3.3.</w:t>
      </w:r>
      <w:r w:rsidR="00F8678D">
        <w:rPr>
          <w:rFonts w:hint="eastAsia"/>
        </w:rPr>
        <w:t>3</w:t>
      </w:r>
      <w:r>
        <w:rPr>
          <w:rFonts w:hint="eastAsia"/>
        </w:rPr>
        <w:t>融合时间因素的好友推荐</w:t>
      </w:r>
      <w:r w:rsidR="00AD389F">
        <w:rPr>
          <w:rFonts w:hint="eastAsia"/>
        </w:rPr>
        <w:t>模型</w:t>
      </w:r>
      <w:bookmarkEnd w:id="187"/>
    </w:p>
    <w:p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v:shape id="_x0000_i1179" type="#_x0000_t75" style="width:10pt;height:11.9pt" o:ole="">
            <v:imagedata r:id="rId293" o:title=""/>
          </v:shape>
          <o:OLEObject Type="Embed" ProgID="Equation.DSMT4" ShapeID="_x0000_i1179" DrawAspect="Content" ObjectID="_1524905010" r:id="rId294"/>
        </w:object>
      </w:r>
      <w:r w:rsidR="00C479B3">
        <w:rPr>
          <w:rFonts w:hint="eastAsia"/>
        </w:rPr>
        <w:t>有兴趣，但在最近几个月又对另一个方向</w:t>
      </w:r>
      <w:r w:rsidR="00C479B3" w:rsidRPr="00102722">
        <w:rPr>
          <w:position w:val="-6"/>
        </w:rPr>
        <w:object w:dxaOrig="200" w:dyaOrig="279">
          <v:shape id="_x0000_i1180" type="#_x0000_t75" style="width:10pt;height:14.4pt" o:ole="">
            <v:imagedata r:id="rId295" o:title=""/>
          </v:shape>
          <o:OLEObject Type="Embed" ProgID="Equation.DSMT4" ShapeID="_x0000_i1180" DrawAspect="Content" ObjectID="_1524905011" r:id="rId296"/>
        </w:object>
      </w:r>
      <w:r w:rsidR="00C479B3">
        <w:rPr>
          <w:rFonts w:hint="eastAsia"/>
        </w:rPr>
        <w:t>感兴趣，而上个星期又对</w:t>
      </w:r>
      <w:r w:rsidR="00C479B3" w:rsidRPr="00102722">
        <w:rPr>
          <w:position w:val="-6"/>
        </w:rPr>
        <w:object w:dxaOrig="180" w:dyaOrig="220">
          <v:shape id="_x0000_i1181" type="#_x0000_t75" style="width:8.75pt;height:11.9pt" o:ole="">
            <v:imagedata r:id="rId297" o:title=""/>
          </v:shape>
          <o:OLEObject Type="Embed" ProgID="Equation.DSMT4" ShapeID="_x0000_i1181" DrawAspect="Content" ObjectID="_1524905012" r:id="rId29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v:shape id="_x0000_i1182" type="#_x0000_t75" style="width:8.75pt;height:11.9pt" o:ole="">
            <v:imagedata r:id="rId297" o:title=""/>
          </v:shape>
          <o:OLEObject Type="Embed" ProgID="Equation.DSMT4" ShapeID="_x0000_i1182" DrawAspect="Content" ObjectID="_1524905013" r:id="rId29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rsidR="004227A5" w:rsidRPr="003A6A9F" w:rsidRDefault="004227A5" w:rsidP="003A6A9F">
      <w:pPr>
        <w:spacing w:line="240" w:lineRule="auto"/>
        <w:ind w:firstLine="471"/>
        <w:jc w:val="center"/>
        <w:rPr>
          <w:rFonts w:cs="Times New Roman"/>
        </w:rPr>
      </w:pPr>
    </w:p>
    <w:p w:rsidR="004227A5" w:rsidRDefault="000106C8" w:rsidP="00882591">
      <w:pPr>
        <w:jc w:val="center"/>
      </w:pPr>
      <w:r w:rsidRPr="004227A5">
        <w:object w:dxaOrig="7845" w:dyaOrig="4996">
          <v:shape id="_x0000_i1183" type="#_x0000_t75" style="width:398.2pt;height:252.3pt" o:ole="">
            <v:imagedata r:id="rId300" o:title=""/>
          </v:shape>
          <o:OLEObject Type="Embed" ProgID="Visio.Drawing.15" ShapeID="_x0000_i1183" DrawAspect="Content" ObjectID="_1524905014" r:id="rId301"/>
        </w:object>
      </w:r>
    </w:p>
    <w:p w:rsidR="00655E79" w:rsidRPr="005E67B4" w:rsidRDefault="00D92641" w:rsidP="00882591">
      <w:pPr>
        <w:pStyle w:val="aff"/>
        <w:spacing w:line="240" w:lineRule="auto"/>
        <w:jc w:val="center"/>
        <w:rPr>
          <w:rFonts w:ascii="Times New Roman" w:eastAsia="宋体" w:hAnsi="Times New Roman"/>
          <w:sz w:val="21"/>
          <w:szCs w:val="21"/>
        </w:rPr>
      </w:pPr>
      <w:bookmarkStart w:id="188" w:name="_Toc448002794"/>
      <w:r w:rsidRPr="005E67B4">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Pr>
          <w:rFonts w:ascii="Times New Roman" w:eastAsia="宋体" w:hAnsi="Times New Roman"/>
          <w:sz w:val="21"/>
          <w:szCs w:val="21"/>
        </w:rPr>
        <w:fldChar w:fldCharType="end"/>
      </w:r>
      <w:r w:rsidR="009A1A26" w:rsidRPr="005E67B4">
        <w:rPr>
          <w:rFonts w:ascii="Times New Roman" w:eastAsia="宋体" w:hAnsi="Times New Roman"/>
          <w:sz w:val="21"/>
          <w:szCs w:val="21"/>
        </w:rPr>
        <w:t>文本语义和情感分析推荐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8"/>
    </w:p>
    <w:p w:rsidR="009A1A26" w:rsidRPr="004227A5" w:rsidRDefault="009A1A26" w:rsidP="00853B32">
      <w:pPr>
        <w:ind w:firstLine="471"/>
        <w:rPr>
          <w:rFonts w:asciiTheme="minorEastAsia" w:hAnsiTheme="minorEastAsia" w:cs="Times New Roman"/>
        </w:rPr>
      </w:pPr>
    </w:p>
    <w:p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v:shape id="_x0000_i1184" type="#_x0000_t75" style="width:14.4pt;height:18.15pt" o:ole="">
            <v:imagedata r:id="rId302" o:title=""/>
          </v:shape>
          <o:OLEObject Type="Embed" ProgID="Equation.DSMT4" ShapeID="_x0000_i1184" DrawAspect="Content" ObjectID="_1524905015" r:id="rId303"/>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v:shape id="_x0000_i1185" type="#_x0000_t75" style="width:15.65pt;height:18.8pt" o:ole="">
            <v:imagedata r:id="rId304" o:title=""/>
          </v:shape>
          <o:OLEObject Type="Embed" ProgID="Equation.DSMT4" ShapeID="_x0000_i1185" DrawAspect="Content" ObjectID="_1524905016" r:id="rId305"/>
        </w:object>
      </w:r>
      <w:r w:rsidRPr="004227A5">
        <w:rPr>
          <w:rFonts w:asciiTheme="minorEastAsia" w:hAnsiTheme="minorEastAsia" w:hint="eastAsia"/>
        </w:rPr>
        <w:t>的微博文本</w:t>
      </w:r>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v:shape id="_x0000_i1186" type="#_x0000_t75" style="width:14.4pt;height:18.15pt" o:ole="">
            <v:imagedata r:id="rId302" o:title=""/>
          </v:shape>
          <o:OLEObject Type="Embed" ProgID="Equation.DSMT4" ShapeID="_x0000_i1186" DrawAspect="Content" ObjectID="_1524905017" r:id="rId306"/>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rsidR="006D67B1" w:rsidRDefault="006D67B1" w:rsidP="006D67B1">
      <w:pPr>
        <w:pStyle w:val="MTDisplayEquation"/>
      </w:pPr>
      <w:r>
        <w:tab/>
      </w:r>
      <w:r w:rsidRPr="00897149">
        <w:rPr>
          <w:position w:val="-28"/>
        </w:rPr>
        <w:object w:dxaOrig="5480" w:dyaOrig="680">
          <v:shape id="_x0000_i1187" type="#_x0000_t75" style="width:273.6pt;height:33.8pt" o:ole="">
            <v:imagedata r:id="rId307" o:title=""/>
          </v:shape>
          <o:OLEObject Type="Embed" ProgID="Equation.DSMT4" ShapeID="_x0000_i1187" DrawAspect="Content" ObjectID="_1524905018" r:id="rId308"/>
        </w:object>
      </w:r>
      <w:r w:rsidRPr="006D67B1">
        <w:rPr>
          <w:position w:val="-4"/>
        </w:rPr>
        <w:object w:dxaOrig="180" w:dyaOrig="279">
          <v:shape id="_x0000_i1188" type="#_x0000_t75" style="width:8.75pt;height:14.4pt" o:ole="">
            <v:imagedata r:id="rId78" o:title=""/>
          </v:shape>
          <o:OLEObject Type="Embed" ProgID="Equation.DSMT4" ShapeID="_x0000_i1188" DrawAspect="Content" ObjectID="_1524905019" r:id="rId309"/>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4</w:instrText>
        </w:r>
      </w:fldSimple>
      <w:r>
        <w:instrText>)</w:instrText>
      </w:r>
      <w:r w:rsidR="00643F33">
        <w:fldChar w:fldCharType="end"/>
      </w:r>
    </w:p>
    <w:p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v:shape id="_x0000_i1189" type="#_x0000_t75" style="width:20.05pt;height:18.15pt" o:ole="">
            <v:imagedata r:id="rId310" o:title=""/>
          </v:shape>
          <o:OLEObject Type="Embed" ProgID="Equation.DSMT4" ShapeID="_x0000_i1189" DrawAspect="Content" ObjectID="_1524905020" r:id="rId311"/>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v:shape id="_x0000_i1190" type="#_x0000_t75" style="width:10pt;height:14.4pt" o:ole="">
            <v:imagedata r:id="rId312" o:title=""/>
          </v:shape>
          <o:OLEObject Type="Embed" ProgID="Equation.DSMT4" ShapeID="_x0000_i1190" DrawAspect="Content" ObjectID="_1524905021" r:id="rId313"/>
        </w:object>
      </w:r>
      <w:r w:rsidRPr="004227A5">
        <w:rPr>
          <w:rFonts w:asciiTheme="minorEastAsia" w:hAnsiTheme="minorEastAsia" w:hint="eastAsia"/>
        </w:rPr>
        <w:t>条</w:t>
      </w:r>
      <w:r w:rsidRPr="004227A5">
        <w:rPr>
          <w:rFonts w:asciiTheme="minorEastAsia" w:hAnsiTheme="minorEastAsia"/>
        </w:rPr>
        <w:t>文</w:t>
      </w:r>
      <w:bookmarkStart w:id="189" w:name="OLE_LINK3"/>
      <w:r w:rsidRPr="004227A5">
        <w:rPr>
          <w:rFonts w:asciiTheme="minorEastAsia" w:hAnsiTheme="minorEastAsia"/>
        </w:rPr>
        <w:t>本信息分配的权重</w:t>
      </w:r>
      <w:bookmarkEnd w:id="189"/>
      <w:r w:rsidRPr="004227A5">
        <w:rPr>
          <w:rFonts w:asciiTheme="minorEastAsia" w:hAnsiTheme="minorEastAsia"/>
        </w:rPr>
        <w:t>，</w:t>
      </w:r>
      <w:r w:rsidR="00247687" w:rsidRPr="00247687">
        <w:rPr>
          <w:rFonts w:asciiTheme="minorEastAsia" w:hAnsiTheme="minorEastAsia"/>
          <w:position w:val="-6"/>
        </w:rPr>
        <w:object w:dxaOrig="260" w:dyaOrig="220">
          <v:shape id="_x0000_i1191" type="#_x0000_t75" style="width:12.5pt;height:11.25pt" o:ole="">
            <v:imagedata r:id="rId314" o:title=""/>
          </v:shape>
          <o:OLEObject Type="Embed" ProgID="Equation.DSMT4" ShapeID="_x0000_i1191" DrawAspect="Content" ObjectID="_1524905022" r:id="rId315"/>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v:shape id="_x0000_i1192" type="#_x0000_t75" style="width:50.7pt;height:33.8pt" o:ole="">
            <v:imagedata r:id="rId316" o:title=""/>
          </v:shape>
          <o:OLEObject Type="Embed" ProgID="Equation.DSMT4" ShapeID="_x0000_i1192" DrawAspect="Content" ObjectID="_1524905023" r:id="rId317"/>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v:shape id="_x0000_i1193" type="#_x0000_t75" style="width:10pt;height:14.4pt" o:ole="">
            <v:imagedata r:id="rId312" o:title=""/>
          </v:shape>
          <o:OLEObject Type="Embed" ProgID="Equation.DSMT4" ShapeID="_x0000_i1193" DrawAspect="Content" ObjectID="_1524905024" r:id="rId318"/>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v:shape id="_x0000_i1194" type="#_x0000_t75" style="width:20.05pt;height:18.15pt" o:ole="">
            <v:imagedata r:id="rId310" o:title=""/>
          </v:shape>
          <o:OLEObject Type="Embed" ProgID="Equation.DSMT4" ShapeID="_x0000_i1194" DrawAspect="Content" ObjectID="_1524905025" r:id="rId319"/>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基于用户文本语义和情感的好友推荐算法</w:t>
      </w:r>
    </w:p>
    <w:p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v:shape id="_x0000_i1195" type="#_x0000_t75" style="width:11.9pt;height:14.4pt" o:ole="">
            <v:imagedata r:id="rId320" o:title=""/>
          </v:shape>
          <o:OLEObject Type="Embed" ProgID="Equation.DSMT4" ShapeID="_x0000_i1195" DrawAspect="Content" ObjectID="_1524905026" r:id="rId321"/>
        </w:object>
      </w:r>
      <w:r w:rsidRPr="004227A5">
        <w:rPr>
          <w:rFonts w:asciiTheme="minorEastAsia" w:hAnsiTheme="minorEastAsia"/>
        </w:rPr>
        <w:t>的</w:t>
      </w:r>
      <w:r w:rsidRPr="004227A5">
        <w:rPr>
          <w:rFonts w:cs="Times New Roman"/>
        </w:rPr>
        <w:t>ID</w:t>
      </w:r>
    </w:p>
    <w:p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v:shape id="_x0000_i1196" type="#_x0000_t75" style="width:20.05pt;height:14.4pt" o:ole="">
            <v:imagedata r:id="rId322" o:title=""/>
          </v:shape>
          <o:OLEObject Type="Embed" ProgID="Equation.DSMT4" ShapeID="_x0000_i1196" DrawAspect="Content" ObjectID="_1524905027" r:id="rId323"/>
        </w:object>
      </w:r>
    </w:p>
    <w:p w:rsidR="004227A5" w:rsidRPr="004227A5" w:rsidRDefault="004227A5" w:rsidP="00667DE7">
      <w:pPr>
        <w:rPr>
          <w:rFonts w:asciiTheme="minorEastAsia" w:hAnsiTheme="minorEastAsia"/>
        </w:rPr>
      </w:pPr>
      <w:r w:rsidRPr="004227A5">
        <w:rPr>
          <w:rFonts w:asciiTheme="minorEastAsia" w:hAnsiTheme="minorEastAsia" w:hint="eastAsia"/>
        </w:rPr>
        <w:t>步骤：</w: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B77984" w:rsidRPr="00B77984">
        <w:rPr>
          <w:rFonts w:asciiTheme="minorEastAsia" w:hAnsiTheme="minorEastAsia"/>
          <w:position w:val="-10"/>
        </w:rPr>
        <w:object w:dxaOrig="1900" w:dyaOrig="320">
          <v:shape id="_x0000_i1197" type="#_x0000_t75" style="width:95.15pt;height:15.65pt" o:ole="">
            <v:imagedata r:id="rId324" o:title=""/>
          </v:shape>
          <o:OLEObject Type="Embed" ProgID="Equation.DSMT4" ShapeID="_x0000_i1197" DrawAspect="Content" ObjectID="_1524905028" r:id="rId325"/>
        </w:object>
      </w:r>
      <w:r w:rsidRPr="004227A5">
        <w:rPr>
          <w:rFonts w:asciiTheme="minorEastAsia" w:hAnsiTheme="minorEastAsia" w:hint="eastAsia"/>
        </w:rPr>
        <w:t>；</w: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v:shape id="_x0000_i1198" type="#_x0000_t75" style="width:142.75pt;height:20.05pt" o:ole="">
            <v:imagedata r:id="rId326" o:title=""/>
          </v:shape>
          <o:OLEObject Type="Embed" ProgID="Equation.DSMT4" ShapeID="_x0000_i1198" DrawAspect="Content" ObjectID="_1524905029" r:id="rId327"/>
        </w:object>
      </w:r>
      <w:r w:rsidRPr="004227A5">
        <w:rPr>
          <w:rFonts w:asciiTheme="minorEastAsia" w:hAnsiTheme="minorEastAsia" w:hint="eastAsia"/>
        </w:rPr>
        <w:t>；</w: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5A77BA" w:rsidRPr="00A5569E">
        <w:rPr>
          <w:rFonts w:asciiTheme="minorEastAsia" w:hAnsiTheme="minorEastAsia"/>
          <w:position w:val="-14"/>
        </w:rPr>
        <w:object w:dxaOrig="2079" w:dyaOrig="400">
          <v:shape id="_x0000_i1199" type="#_x0000_t75" style="width:104.55pt;height:20.05pt" o:ole="">
            <v:imagedata r:id="rId328" o:title=""/>
          </v:shape>
          <o:OLEObject Type="Embed" ProgID="Equation.DSMT4" ShapeID="_x0000_i1199" DrawAspect="Content" ObjectID="_1524905030" r:id="rId329"/>
        </w:object>
      </w:r>
      <w:r w:rsidRPr="004227A5">
        <w:rPr>
          <w:rFonts w:asciiTheme="minorEastAsia" w:hAnsiTheme="minorEastAsia" w:hint="eastAsia"/>
        </w:rPr>
        <w:t>；</w: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v:shape id="_x0000_i1200" type="#_x0000_t75" style="width:155.9pt;height:20.05pt" o:ole="">
            <v:imagedata r:id="rId330" o:title=""/>
          </v:shape>
          <o:OLEObject Type="Embed" ProgID="Equation.DSMT4" ShapeID="_x0000_i1200" DrawAspect="Content" ObjectID="_1524905031" r:id="rId331"/>
        </w:object>
      </w:r>
      <w:r w:rsidRPr="004227A5">
        <w:rPr>
          <w:rFonts w:asciiTheme="minorEastAsia" w:hAnsiTheme="minorEastAsia" w:hint="eastAsia"/>
        </w:rPr>
        <w:t>；</w: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FA6255" w:rsidRPr="00FA6255">
        <w:rPr>
          <w:rFonts w:cs="Times New Roman"/>
          <w:position w:val="-12"/>
        </w:rPr>
        <w:object w:dxaOrig="960" w:dyaOrig="360">
          <v:shape id="_x0000_i1201" type="#_x0000_t75" style="width:48.2pt;height:18.15pt" o:ole="">
            <v:imagedata r:id="rId332" o:title=""/>
          </v:shape>
          <o:OLEObject Type="Embed" ProgID="Equation.DSMT4" ShapeID="_x0000_i1201" DrawAspect="Content" ObjectID="_1524905032" r:id="rId333"/>
        </w:object>
      </w:r>
      <w:r w:rsidRPr="004227A5">
        <w:rPr>
          <w:rFonts w:asciiTheme="minorEastAsia" w:hAnsiTheme="minorEastAsia" w:hint="eastAsia"/>
        </w:rPr>
        <w:t>//</w:t>
      </w:r>
      <w:r w:rsidRPr="004227A5">
        <w:rPr>
          <w:rFonts w:asciiTheme="minorEastAsia" w:hAnsiTheme="minorEastAsia"/>
        </w:rPr>
        <w:t>遍历用户列表</w:t>
      </w:r>
    </w:p>
    <w:p w:rsidR="004227A5" w:rsidRPr="004227A5" w:rsidRDefault="00DC7813" w:rsidP="00955EE0">
      <w:pPr>
        <w:pStyle w:val="ae"/>
        <w:widowControl w:val="0"/>
        <w:numPr>
          <w:ilvl w:val="0"/>
          <w:numId w:val="15"/>
        </w:numPr>
        <w:adjustRightInd/>
        <w:snapToGrid/>
        <w:ind w:left="0" w:firstLineChars="200" w:firstLine="472"/>
        <w:rPr>
          <w:rFonts w:asciiTheme="minorEastAsia" w:hAnsiTheme="minorEastAsia"/>
        </w:rPr>
      </w:pPr>
      <w:r w:rsidRPr="00DC7813">
        <w:rPr>
          <w:rFonts w:asciiTheme="minorEastAsia" w:hAnsiTheme="minorEastAsia"/>
          <w:position w:val="-28"/>
        </w:rPr>
        <w:object w:dxaOrig="3540" w:dyaOrig="680">
          <v:shape id="_x0000_i1202" type="#_x0000_t75" style="width:177.2pt;height:33.8pt" o:ole="">
            <v:imagedata r:id="rId334" o:title=""/>
          </v:shape>
          <o:OLEObject Type="Embed" ProgID="Equation.DSMT4" ShapeID="_x0000_i1202" DrawAspect="Content" ObjectID="_1524905033" r:id="rId335"/>
        </w:objec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IF </w:t>
      </w:r>
      <w:r w:rsidR="00DC7813" w:rsidRPr="00DC7813">
        <w:rPr>
          <w:rFonts w:cs="Times New Roman"/>
          <w:position w:val="-14"/>
        </w:rPr>
        <w:object w:dxaOrig="1540" w:dyaOrig="400">
          <v:shape id="_x0000_i1203" type="#_x0000_t75" style="width:78.25pt;height:20.05pt" o:ole="">
            <v:imagedata r:id="rId336" o:title=""/>
          </v:shape>
          <o:OLEObject Type="Embed" ProgID="Equation.DSMT4" ShapeID="_x0000_i1203" DrawAspect="Content" ObjectID="_1524905034" r:id="rId337"/>
        </w:objec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将</w:t>
      </w:r>
      <w:r w:rsidR="00DC7813" w:rsidRPr="00DC7813">
        <w:rPr>
          <w:rFonts w:asciiTheme="minorEastAsia" w:hAnsiTheme="minorEastAsia"/>
          <w:position w:val="-12"/>
        </w:rPr>
        <w:object w:dxaOrig="300" w:dyaOrig="360">
          <v:shape id="_x0000_i1204" type="#_x0000_t75" style="width:15.65pt;height:18.15pt" o:ole="">
            <v:imagedata r:id="rId338" o:title=""/>
          </v:shape>
          <o:OLEObject Type="Embed" ProgID="Equation.DSMT4" ShapeID="_x0000_i1204" DrawAspect="Content" ObjectID="_1524905035" r:id="rId339"/>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v:shape id="_x0000_i1205" type="#_x0000_t75" style="width:36.3pt;height:14.4pt" o:ole="">
            <v:imagedata r:id="rId340" o:title=""/>
          </v:shape>
          <o:OLEObject Type="Embed" ProgID="Equation.DSMT4" ShapeID="_x0000_i1205" DrawAspect="Content" ObjectID="_1524905036" r:id="rId341"/>
        </w:object>
      </w:r>
      <w:r w:rsidRPr="004227A5">
        <w:rPr>
          <w:rFonts w:asciiTheme="minorEastAsia" w:hAnsiTheme="minorEastAsia"/>
        </w:rPr>
        <w:t>中</w:t>
      </w:r>
    </w:p>
    <w:p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IF</w:t>
      </w:r>
    </w:p>
    <w:p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v:shape id="_x0000_i1206" type="#_x0000_t75" style="width:62pt;height:18.15pt" o:ole="">
            <v:imagedata r:id="rId342" o:title=""/>
          </v:shape>
          <o:OLEObject Type="Embed" ProgID="Equation.DSMT4" ShapeID="_x0000_i1206" DrawAspect="Content" ObjectID="_1524905037" r:id="rId343"/>
        </w:object>
      </w:r>
      <w:r w:rsidRPr="004227A5">
        <w:rPr>
          <w:rFonts w:asciiTheme="minorEastAsia" w:hAnsiTheme="minorEastAsia" w:hint="eastAsia"/>
        </w:rPr>
        <w:t>//遍历待推荐用户列表</w:t>
      </w:r>
    </w:p>
    <w:p w:rsidR="004227A5" w:rsidRPr="004227A5" w:rsidRDefault="00CB4118" w:rsidP="00955EE0">
      <w:pPr>
        <w:pStyle w:val="ae"/>
        <w:widowControl w:val="0"/>
        <w:numPr>
          <w:ilvl w:val="0"/>
          <w:numId w:val="15"/>
        </w:numPr>
        <w:adjustRightInd/>
        <w:snapToGrid/>
        <w:ind w:left="0" w:firstLineChars="200" w:firstLine="472"/>
        <w:rPr>
          <w:rFonts w:asciiTheme="minorEastAsia" w:hAnsiTheme="minorEastAsia"/>
        </w:rPr>
      </w:pPr>
      <w:r w:rsidRPr="009274E4">
        <w:rPr>
          <w:rFonts w:asciiTheme="minorEastAsia" w:hAnsiTheme="minorEastAsia"/>
          <w:position w:val="-34"/>
        </w:rPr>
        <w:object w:dxaOrig="3640" w:dyaOrig="800">
          <v:shape id="_x0000_i1207" type="#_x0000_t75" style="width:182.2pt;height:38.8pt" o:ole="">
            <v:imagedata r:id="rId344" o:title=""/>
          </v:shape>
          <o:OLEObject Type="Embed" ProgID="Equation.DSMT4" ShapeID="_x0000_i1207" DrawAspect="Content" ObjectID="_1524905038" r:id="rId345"/>
        </w:objec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IF </w:t>
      </w:r>
      <w:r w:rsidR="009274E4" w:rsidRPr="009274E4">
        <w:rPr>
          <w:rFonts w:cs="Times New Roman"/>
          <w:position w:val="-14"/>
        </w:rPr>
        <w:object w:dxaOrig="1520" w:dyaOrig="400">
          <v:shape id="_x0000_i1208" type="#_x0000_t75" style="width:75.75pt;height:20.05pt" o:ole="">
            <v:imagedata r:id="rId346" o:title=""/>
          </v:shape>
          <o:OLEObject Type="Embed" ProgID="Equation.DSMT4" ShapeID="_x0000_i1208" DrawAspect="Content" ObjectID="_1524905039" r:id="rId347"/>
        </w:object>
      </w:r>
    </w:p>
    <w:p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把</w:t>
      </w:r>
      <w:r w:rsidR="002530D7" w:rsidRPr="00DC7813">
        <w:rPr>
          <w:rFonts w:asciiTheme="minorEastAsia" w:hAnsiTheme="minorEastAsia"/>
          <w:position w:val="-12"/>
        </w:rPr>
        <w:object w:dxaOrig="300" w:dyaOrig="360">
          <v:shape id="_x0000_i1209" type="#_x0000_t75" style="width:15.65pt;height:18.15pt" o:ole="">
            <v:imagedata r:id="rId338" o:title=""/>
          </v:shape>
          <o:OLEObject Type="Embed" ProgID="Equation.DSMT4" ShapeID="_x0000_i1209" DrawAspect="Content" ObjectID="_1524905040" r:id="rId348"/>
        </w:object>
      </w:r>
      <w:r w:rsidRPr="004227A5">
        <w:rPr>
          <w:rFonts w:asciiTheme="minorEastAsia" w:hAnsiTheme="minorEastAsia"/>
        </w:rPr>
        <w:t>添加到</w:t>
      </w:r>
      <w:r w:rsidR="00C42CF8" w:rsidRPr="00C42CF8">
        <w:rPr>
          <w:rFonts w:asciiTheme="minorEastAsia" w:hAnsiTheme="minorEastAsia"/>
          <w:position w:val="-6"/>
        </w:rPr>
        <w:object w:dxaOrig="400" w:dyaOrig="279">
          <v:shape id="_x0000_i1210" type="#_x0000_t75" style="width:20.05pt;height:14.4pt" o:ole="">
            <v:imagedata r:id="rId349" o:title=""/>
          </v:shape>
          <o:OLEObject Type="Embed" ProgID="Equation.DSMT4" ShapeID="_x0000_i1210" DrawAspect="Content" ObjectID="_1524905041" r:id="rId350"/>
        </w:object>
      </w:r>
      <w:r w:rsidRPr="004227A5">
        <w:rPr>
          <w:rFonts w:asciiTheme="minorEastAsia" w:hAnsiTheme="minorEastAsia" w:hint="eastAsia"/>
        </w:rPr>
        <w:t>中</w:t>
      </w:r>
    </w:p>
    <w:p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IF</w:t>
      </w:r>
    </w:p>
    <w:p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返回</w:t>
      </w:r>
      <w:r w:rsidR="0083468F" w:rsidRPr="000836B0">
        <w:rPr>
          <w:rFonts w:asciiTheme="minorEastAsia" w:hAnsiTheme="minorEastAsia"/>
          <w:position w:val="-6"/>
        </w:rPr>
        <w:object w:dxaOrig="400" w:dyaOrig="279">
          <v:shape id="_x0000_i1211" type="#_x0000_t75" style="width:20.05pt;height:14.4pt" o:ole="">
            <v:imagedata r:id="rId351" o:title=""/>
          </v:shape>
          <o:OLEObject Type="Embed" ProgID="Equation.DSMT4" ShapeID="_x0000_i1211" DrawAspect="Content" ObjectID="_1524905042" r:id="rId352"/>
        </w:object>
      </w:r>
    </w:p>
    <w:p w:rsidR="00300792" w:rsidRDefault="001642B5" w:rsidP="00955EE0">
      <w:pPr>
        <w:pStyle w:val="2"/>
        <w:numPr>
          <w:ilvl w:val="1"/>
          <w:numId w:val="26"/>
        </w:numPr>
      </w:pPr>
      <w:bookmarkStart w:id="190" w:name="_Toc448091876"/>
      <w:bookmarkStart w:id="191" w:name="_Toc410207962"/>
      <w:bookmarkStart w:id="192" w:name="_Toc410209594"/>
      <w:bookmarkStart w:id="193" w:name="_Toc410210585"/>
      <w:bookmarkStart w:id="194" w:name="_Toc410211500"/>
      <w:bookmarkStart w:id="195" w:name="_Toc410214084"/>
      <w:bookmarkStart w:id="196" w:name="_Toc410218080"/>
      <w:bookmarkStart w:id="197" w:name="_Toc410226518"/>
      <w:bookmarkStart w:id="198" w:name="_Toc410226964"/>
      <w:bookmarkStart w:id="199" w:name="_Toc410227391"/>
      <w:bookmarkStart w:id="200" w:name="_Toc251145362"/>
      <w:bookmarkStart w:id="201" w:name="_Toc251145526"/>
      <w:bookmarkStart w:id="202" w:name="_Toc251590717"/>
      <w:r>
        <w:t>微博</w:t>
      </w:r>
      <w:r w:rsidR="00300792">
        <w:rPr>
          <w:rFonts w:hint="eastAsia"/>
        </w:rPr>
        <w:t>数据采集</w:t>
      </w:r>
      <w:bookmarkEnd w:id="190"/>
    </w:p>
    <w:p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rsidR="00300792" w:rsidRDefault="00F9287B" w:rsidP="00300792">
      <w:pPr>
        <w:pStyle w:val="3"/>
      </w:pPr>
      <w:bookmarkStart w:id="203" w:name="_Toc448091877"/>
      <w:r>
        <w:t>3</w:t>
      </w:r>
      <w:r w:rsidR="00300792">
        <w:rPr>
          <w:rFonts w:hint="eastAsia"/>
        </w:rPr>
        <w:t xml:space="preserve">.4.1 </w:t>
      </w:r>
      <w:r w:rsidR="00300792">
        <w:rPr>
          <w:rFonts w:hint="eastAsia"/>
        </w:rPr>
        <w:t>数据获取</w:t>
      </w:r>
      <w:r w:rsidR="00300792">
        <w:t>方式</w:t>
      </w:r>
      <w:bookmarkEnd w:id="203"/>
    </w:p>
    <w:p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Pr>
          <w:rFonts w:cs="Times New Roman"/>
        </w:rPr>
        <w:t>抓取分析网页和调用官方公开的微博</w:t>
      </w:r>
      <w:r>
        <w:rPr>
          <w:rFonts w:cs="Times New Roman"/>
        </w:rPr>
        <w:t>API</w:t>
      </w:r>
      <w:r>
        <w:rPr>
          <w:rFonts w:cs="Times New Roman" w:hint="eastAsia"/>
        </w:rPr>
        <w:t>。其中第一种方法抓取分析网页，为了爬取更多的数据信息，需要编写模拟登陆模块，否则只能抓取用户首页的数据。而调用官方的微博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rsidR="00300792" w:rsidRDefault="00300792" w:rsidP="007168C8">
      <w:pPr>
        <w:pStyle w:val="ae"/>
        <w:numPr>
          <w:ilvl w:val="0"/>
          <w:numId w:val="7"/>
        </w:numPr>
        <w:rPr>
          <w:rFonts w:cs="Times New Roman"/>
        </w:rPr>
      </w:pPr>
      <w:r w:rsidRPr="007369C9">
        <w:rPr>
          <w:rFonts w:cs="Times New Roman" w:hint="eastAsia"/>
        </w:rPr>
        <w:t>爬取分析网页</w:t>
      </w:r>
    </w:p>
    <w:p w:rsidR="00300792" w:rsidRPr="008353D0"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常用的一些接口类别：</w:t>
      </w:r>
    </w:p>
    <w:p w:rsidR="005A31DD" w:rsidRPr="003508E8" w:rsidRDefault="00300792" w:rsidP="00AF47BC">
      <w:pPr>
        <w:adjustRightInd/>
        <w:snapToGrid/>
        <w:jc w:val="center"/>
        <w:rPr>
          <w:rFonts w:ascii="宋体" w:hAnsi="宋体"/>
        </w:rPr>
      </w:pPr>
      <w:r w:rsidRPr="003508E8">
        <w:rPr>
          <w:rFonts w:ascii="宋体" w:hAnsi="宋体"/>
          <w:noProof/>
        </w:rPr>
        <w:lastRenderedPageBreak/>
        <w:drawing>
          <wp:inline distT="0" distB="0" distL="0" distR="0">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rsidR="00300792" w:rsidRPr="00B55BEF" w:rsidRDefault="00D92641" w:rsidP="00B55BEF">
      <w:pPr>
        <w:pStyle w:val="aff"/>
        <w:spacing w:line="240" w:lineRule="auto"/>
        <w:jc w:val="center"/>
        <w:rPr>
          <w:rFonts w:ascii="Times New Roman" w:eastAsia="宋体" w:hAnsi="Times New Roman"/>
          <w:sz w:val="21"/>
          <w:szCs w:val="21"/>
        </w:rPr>
      </w:pPr>
      <w:bookmarkStart w:id="204" w:name="_Toc448002795"/>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204"/>
    </w:p>
    <w:p w:rsidR="00300792" w:rsidRDefault="00300792" w:rsidP="00853B32">
      <w:pPr>
        <w:ind w:firstLine="471"/>
        <w:rPr>
          <w:rFonts w:cs="Times New Roman"/>
        </w:rPr>
      </w:pPr>
    </w:p>
    <w:p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rsidR="00300792" w:rsidRDefault="00300792" w:rsidP="00853B32">
      <w:pPr>
        <w:ind w:firstLine="471"/>
        <w:rPr>
          <w:rFonts w:cs="Times New Roman"/>
        </w:rPr>
      </w:pPr>
    </w:p>
    <w:p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rsidR="00300792" w:rsidRPr="00B55BEF" w:rsidRDefault="00D92641" w:rsidP="00B55BEF">
      <w:pPr>
        <w:pStyle w:val="aff"/>
        <w:spacing w:line="240" w:lineRule="auto"/>
        <w:jc w:val="center"/>
        <w:rPr>
          <w:rFonts w:ascii="Times New Roman" w:eastAsia="宋体" w:hAnsi="Times New Roman"/>
          <w:sz w:val="21"/>
          <w:szCs w:val="21"/>
        </w:rPr>
      </w:pPr>
      <w:bookmarkStart w:id="205" w:name="_Toc448002796"/>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Pr>
          <w:rFonts w:ascii="Times New Roman" w:eastAsia="宋体" w:hAnsi="Times New Roman"/>
          <w:sz w:val="21"/>
          <w:szCs w:val="21"/>
        </w:rPr>
        <w:fldChar w:fldCharType="end"/>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5"/>
    </w:p>
    <w:p w:rsidR="00300792" w:rsidRPr="00595EA9" w:rsidRDefault="00300792" w:rsidP="00853B32">
      <w:pPr>
        <w:ind w:firstLine="471"/>
        <w:rPr>
          <w:rFonts w:cs="Times New Roman"/>
        </w:rPr>
      </w:pPr>
    </w:p>
    <w:p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rsidR="00300792" w:rsidRPr="00012232" w:rsidRDefault="00300792" w:rsidP="007168C8">
      <w:pPr>
        <w:pStyle w:val="ae"/>
        <w:numPr>
          <w:ilvl w:val="0"/>
          <w:numId w:val="7"/>
        </w:numPr>
        <w:rPr>
          <w:rFonts w:cs="Times New Roman"/>
        </w:rPr>
      </w:pPr>
      <w:r>
        <w:rPr>
          <w:rFonts w:cs="Times New Roman"/>
        </w:rPr>
        <w:t>调用官方微博</w:t>
      </w:r>
      <w:r>
        <w:rPr>
          <w:rFonts w:cs="Times New Roman"/>
        </w:rPr>
        <w:t>API</w:t>
      </w:r>
    </w:p>
    <w:p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rsidR="004E5579" w:rsidRDefault="004E5579" w:rsidP="004E5579">
      <w:pPr>
        <w:spacing w:line="240" w:lineRule="auto"/>
        <w:rPr>
          <w:rFonts w:cs="Times New Roman"/>
        </w:rPr>
      </w:pPr>
    </w:p>
    <w:p w:rsidR="00101F93" w:rsidRPr="00101F93" w:rsidRDefault="00581AF0" w:rsidP="00AF47BC">
      <w:pPr>
        <w:jc w:val="center"/>
        <w:rPr>
          <w:rFonts w:cs="Times New Roman"/>
        </w:rPr>
      </w:pPr>
      <w:r w:rsidRPr="00B55BEF">
        <w:rPr>
          <w:sz w:val="21"/>
          <w:szCs w:val="21"/>
        </w:rPr>
        <w:object w:dxaOrig="8685" w:dyaOrig="9765">
          <v:shape id="_x0000_i1212" type="#_x0000_t75" style="width:383.15pt;height:281.1pt" o:ole="">
            <v:imagedata r:id="rId355" o:title="" croptop="23663f" cropbottom="3293f" cropleft="2198f" cropright="4231f"/>
          </v:shape>
          <o:OLEObject Type="Embed" ProgID="Visio.Drawing.15" ShapeID="_x0000_i1212" DrawAspect="Content" ObjectID="_1524905043" r:id="rId356"/>
        </w:object>
      </w:r>
    </w:p>
    <w:p w:rsidR="00300792" w:rsidRDefault="00D92641" w:rsidP="00FE4426">
      <w:pPr>
        <w:pStyle w:val="aff"/>
        <w:spacing w:line="240" w:lineRule="auto"/>
        <w:jc w:val="center"/>
        <w:rPr>
          <w:rFonts w:ascii="Times New Roman" w:eastAsia="宋体" w:hAnsi="Times New Roman"/>
          <w:sz w:val="21"/>
          <w:szCs w:val="21"/>
        </w:rPr>
      </w:pPr>
      <w:bookmarkStart w:id="206" w:name="_Toc448002797"/>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643F33">
        <w:rPr>
          <w:rFonts w:ascii="Times New Roman" w:eastAsia="宋体" w:hAnsi="Times New Roman"/>
          <w:sz w:val="21"/>
          <w:szCs w:val="21"/>
        </w:rPr>
        <w:fldChar w:fldCharType="end"/>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6"/>
    </w:p>
    <w:p w:rsidR="00853B32" w:rsidRPr="00853B32" w:rsidRDefault="00853B32" w:rsidP="00853B32"/>
    <w:p w:rsidR="00300792" w:rsidRDefault="0021418E" w:rsidP="00300792">
      <w:pPr>
        <w:pStyle w:val="3"/>
      </w:pPr>
      <w:bookmarkStart w:id="207" w:name="_Toc448091878"/>
      <w:r>
        <w:lastRenderedPageBreak/>
        <w:t>3</w:t>
      </w:r>
      <w:r w:rsidR="00300792">
        <w:rPr>
          <w:rFonts w:hint="eastAsia"/>
        </w:rPr>
        <w:t xml:space="preserve">.4.2 </w:t>
      </w:r>
      <w:r w:rsidR="00300792">
        <w:rPr>
          <w:rFonts w:hint="eastAsia"/>
        </w:rPr>
        <w:t>数据抓取</w:t>
      </w:r>
      <w:bookmarkEnd w:id="207"/>
    </w:p>
    <w:p w:rsidR="00300792"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，本文抓取数据采用爬取网页的方式</w:t>
      </w:r>
      <w:r>
        <w:rPr>
          <w:rFonts w:cs="Times New Roman" w:hint="eastAsia"/>
        </w:rPr>
        <w:t>，其中关键是需要做模拟登陆新浪微博，然后下载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rsidR="00415260" w:rsidRDefault="00415260" w:rsidP="007909F9">
      <w:pPr>
        <w:ind w:firstLine="471"/>
        <w:jc w:val="center"/>
        <w:rPr>
          <w:rFonts w:cs="Times New Roman"/>
        </w:rPr>
      </w:pPr>
    </w:p>
    <w:p w:rsidR="00300792" w:rsidRDefault="00300792" w:rsidP="006B6E37">
      <w:pPr>
        <w:adjustRightInd/>
        <w:snapToGrid/>
        <w:jc w:val="center"/>
        <w:rPr>
          <w:rFonts w:ascii="宋体" w:hAnsi="宋体"/>
        </w:rPr>
      </w:pPr>
      <w:r w:rsidRPr="00E2278D">
        <w:rPr>
          <w:rFonts w:ascii="宋体" w:hAnsi="宋体"/>
          <w:noProof/>
        </w:rPr>
        <w:drawing>
          <wp:inline distT="0" distB="0" distL="0" distR="0">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rsidR="00300792" w:rsidRPr="00B55BEF" w:rsidRDefault="00D92641" w:rsidP="00B55BEF">
      <w:pPr>
        <w:pStyle w:val="aff"/>
        <w:spacing w:line="240" w:lineRule="auto"/>
        <w:jc w:val="center"/>
        <w:rPr>
          <w:rFonts w:ascii="Times New Roman" w:eastAsia="宋体" w:hAnsi="Times New Roman"/>
          <w:sz w:val="21"/>
          <w:szCs w:val="21"/>
        </w:rPr>
      </w:pPr>
      <w:bookmarkStart w:id="208" w:name="_Toc448002798"/>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6</w:t>
      </w:r>
      <w:r w:rsidR="00643F33">
        <w:rPr>
          <w:rFonts w:ascii="Times New Roman" w:eastAsia="宋体" w:hAnsi="Times New Roman"/>
          <w:sz w:val="21"/>
          <w:szCs w:val="21"/>
        </w:rPr>
        <w:fldChar w:fldCharType="end"/>
      </w:r>
      <w:r w:rsidR="00300792" w:rsidRPr="00B55BEF">
        <w:rPr>
          <w:rFonts w:ascii="Times New Roman" w:eastAsia="宋体" w:hAnsi="Times New Roman"/>
          <w:sz w:val="21"/>
          <w:szCs w:val="21"/>
        </w:rPr>
        <w:t>用户好友列表</w:t>
      </w:r>
      <w:bookmarkEnd w:id="208"/>
    </w:p>
    <w:p w:rsidR="00300792" w:rsidRDefault="00300792" w:rsidP="006B6E37">
      <w:pPr>
        <w:adjustRightInd/>
        <w:snapToGrid/>
        <w:jc w:val="center"/>
        <w:rPr>
          <w:rFonts w:ascii="宋体" w:hAnsi="宋体"/>
        </w:rPr>
      </w:pPr>
      <w:r w:rsidRPr="006823C6">
        <w:rPr>
          <w:rFonts w:ascii="宋体" w:hAnsi="宋体"/>
          <w:noProof/>
        </w:rPr>
        <w:lastRenderedPageBreak/>
        <w:drawing>
          <wp:inline distT="0" distB="0" distL="0" distR="0">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rsidR="001642B5" w:rsidRDefault="00D92641" w:rsidP="00B55BEF">
      <w:pPr>
        <w:pStyle w:val="aff"/>
        <w:spacing w:line="240" w:lineRule="auto"/>
        <w:jc w:val="center"/>
        <w:rPr>
          <w:rFonts w:ascii="Times New Roman" w:eastAsia="宋体" w:hAnsi="Times New Roman"/>
          <w:sz w:val="21"/>
          <w:szCs w:val="21"/>
        </w:rPr>
      </w:pPr>
      <w:bookmarkStart w:id="209" w:name="_Toc448002799"/>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7</w:t>
      </w:r>
      <w:r w:rsidR="00643F33">
        <w:rPr>
          <w:rFonts w:ascii="Times New Roman" w:eastAsia="宋体" w:hAnsi="Times New Roman"/>
          <w:sz w:val="21"/>
          <w:szCs w:val="21"/>
        </w:rPr>
        <w:fldChar w:fldCharType="end"/>
      </w:r>
      <w:r w:rsidR="00300792" w:rsidRPr="00B55BEF">
        <w:rPr>
          <w:rFonts w:ascii="Times New Roman" w:eastAsia="宋体" w:hAnsi="Times New Roman"/>
          <w:sz w:val="21"/>
          <w:szCs w:val="21"/>
        </w:rPr>
        <w:t>微博文本数据</w:t>
      </w:r>
      <w:bookmarkEnd w:id="209"/>
    </w:p>
    <w:p w:rsidR="00E06A60" w:rsidRPr="00E06A60" w:rsidRDefault="00E06A60" w:rsidP="00E06A60"/>
    <w:p w:rsidR="001642B5" w:rsidRDefault="001642B5" w:rsidP="001642B5">
      <w:pPr>
        <w:pStyle w:val="3"/>
      </w:pPr>
      <w:bookmarkStart w:id="210" w:name="_Toc448091879"/>
      <w:r>
        <w:t>3</w:t>
      </w:r>
      <w:r>
        <w:rPr>
          <w:rFonts w:hint="eastAsia"/>
        </w:rPr>
        <w:t>.4.</w:t>
      </w:r>
      <w:r w:rsidR="00CD6F63">
        <w:rPr>
          <w:rFonts w:hint="eastAsia"/>
        </w:rPr>
        <w:t>3</w:t>
      </w:r>
      <w:r w:rsidR="00C0103B">
        <w:rPr>
          <w:rFonts w:hint="eastAsia"/>
        </w:rPr>
        <w:t>微博用户分析</w:t>
      </w:r>
      <w:bookmarkEnd w:id="210"/>
    </w:p>
    <w:p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rsidR="00405ECB" w:rsidRDefault="00405ECB" w:rsidP="00955EE0">
      <w:pPr>
        <w:pStyle w:val="ae"/>
        <w:numPr>
          <w:ilvl w:val="0"/>
          <w:numId w:val="20"/>
        </w:numPr>
        <w:rPr>
          <w:rFonts w:cs="Times New Roman"/>
        </w:rPr>
      </w:pPr>
      <w:r w:rsidRPr="00405ECB">
        <w:rPr>
          <w:rFonts w:cs="Times New Roman"/>
        </w:rPr>
        <w:t>微博用户的入度分布</w:t>
      </w:r>
    </w:p>
    <w:p w:rsidR="006534AF" w:rsidRDefault="00BC4B61" w:rsidP="006B6E37">
      <w:pPr>
        <w:jc w:val="center"/>
        <w:rPr>
          <w:rFonts w:cs="Times New Roman"/>
        </w:rPr>
      </w:pPr>
      <w:r w:rsidRPr="00BC4B61">
        <w:rPr>
          <w:rFonts w:cs="Times New Roman"/>
          <w:noProof/>
        </w:rPr>
        <w:drawing>
          <wp:inline distT="0" distB="0" distL="0" distR="0">
            <wp:extent cx="3575187" cy="2484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575187" cy="2484000"/>
                    </a:xfrm>
                    <a:prstGeom prst="rect">
                      <a:avLst/>
                    </a:prstGeom>
                    <a:noFill/>
                    <a:ln>
                      <a:noFill/>
                    </a:ln>
                  </pic:spPr>
                </pic:pic>
              </a:graphicData>
            </a:graphic>
          </wp:inline>
        </w:drawing>
      </w:r>
    </w:p>
    <w:p w:rsidR="0080763A" w:rsidRDefault="00D92641" w:rsidP="006C1E31">
      <w:pPr>
        <w:spacing w:line="240" w:lineRule="auto"/>
        <w:jc w:val="center"/>
        <w:rPr>
          <w:sz w:val="21"/>
          <w:szCs w:val="21"/>
        </w:rPr>
      </w:pPr>
      <w:bookmarkStart w:id="211" w:name="_Toc448002800"/>
      <w:r w:rsidRPr="00B55BEF">
        <w:rPr>
          <w:rFonts w:hint="eastAsia"/>
          <w:sz w:val="21"/>
          <w:szCs w:val="21"/>
        </w:rPr>
        <w:t>图</w:t>
      </w:r>
      <w:r w:rsidR="00643F33">
        <w:rPr>
          <w:sz w:val="21"/>
          <w:szCs w:val="21"/>
        </w:rPr>
        <w:fldChar w:fldCharType="begin"/>
      </w:r>
      <w:r w:rsidR="005F3B54">
        <w:rPr>
          <w:rFonts w:hint="eastAsia"/>
          <w:sz w:val="21"/>
          <w:szCs w:val="21"/>
        </w:rPr>
        <w:instrText>STYLEREF 1 \s</w:instrText>
      </w:r>
      <w:r w:rsidR="00643F33">
        <w:rPr>
          <w:sz w:val="21"/>
          <w:szCs w:val="21"/>
        </w:rPr>
        <w:fldChar w:fldCharType="separate"/>
      </w:r>
      <w:r w:rsidR="00A079A3">
        <w:rPr>
          <w:noProof/>
          <w:sz w:val="21"/>
          <w:szCs w:val="21"/>
        </w:rPr>
        <w:t>3</w:t>
      </w:r>
      <w:r w:rsidR="00643F33">
        <w:rPr>
          <w:sz w:val="21"/>
          <w:szCs w:val="21"/>
        </w:rPr>
        <w:fldChar w:fldCharType="end"/>
      </w:r>
      <w:r w:rsidR="005F3B54">
        <w:rPr>
          <w:sz w:val="21"/>
          <w:szCs w:val="21"/>
        </w:rPr>
        <w:t>.</w:t>
      </w:r>
      <w:r w:rsidR="00643F33">
        <w:rPr>
          <w:sz w:val="21"/>
          <w:szCs w:val="21"/>
        </w:rPr>
        <w:fldChar w:fldCharType="begin"/>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643F33">
        <w:rPr>
          <w:sz w:val="21"/>
          <w:szCs w:val="21"/>
        </w:rPr>
        <w:fldChar w:fldCharType="separate"/>
      </w:r>
      <w:r w:rsidR="00A079A3">
        <w:rPr>
          <w:noProof/>
          <w:sz w:val="21"/>
          <w:szCs w:val="21"/>
        </w:rPr>
        <w:t>8</w:t>
      </w:r>
      <w:r w:rsidR="00643F33">
        <w:rPr>
          <w:sz w:val="21"/>
          <w:szCs w:val="21"/>
        </w:rPr>
        <w:fldChar w:fldCharType="end"/>
      </w:r>
      <w:r w:rsidR="00405ECB" w:rsidRPr="00B55BEF">
        <w:rPr>
          <w:rFonts w:hint="eastAsia"/>
          <w:sz w:val="21"/>
          <w:szCs w:val="21"/>
        </w:rPr>
        <w:t>微博用户的入度分布图</w:t>
      </w:r>
      <w:bookmarkEnd w:id="211"/>
    </w:p>
    <w:p w:rsidR="00405ECB" w:rsidRDefault="009B502F" w:rsidP="009B502F">
      <w:pPr>
        <w:ind w:firstLineChars="200" w:firstLine="472"/>
        <w:rPr>
          <w:rFonts w:cs="Times New Roman"/>
        </w:rPr>
      </w:pPr>
      <w:r>
        <w:rPr>
          <w:rFonts w:cs="Times New Roman"/>
        </w:rPr>
        <w:lastRenderedPageBreak/>
        <w:t>微博用户的入度分布情况如图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v:shape id="_x0000_i1213" type="#_x0000_t75" style="width:10pt;height:14.4pt" o:ole="">
            <v:imagedata r:id="rId360" o:title=""/>
          </v:shape>
          <o:OLEObject Type="Embed" ProgID="Equation.DSMT4" ShapeID="_x0000_i1213" DrawAspect="Content" ObjectID="_1524905044" r:id="rId361"/>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可知用户的入度分布符合</w:t>
      </w:r>
      <w:r w:rsidR="00275DE6" w:rsidRPr="006B17EF">
        <w:rPr>
          <w:rFonts w:cs="Times New Roman"/>
        </w:rPr>
        <w:t>复杂网络中节点度的幂律分布特点</w:t>
      </w:r>
      <w:r w:rsidR="00746E11">
        <w:fldChar w:fldCharType="begin"/>
      </w:r>
      <w:r w:rsidR="00746E11">
        <w:instrText xml:space="preserve"> REF _Ref446097768 \r \h  \* MERGEFORMAT </w:instrText>
      </w:r>
      <w:r w:rsidR="00746E11">
        <w:fldChar w:fldCharType="separate"/>
      </w:r>
      <w:r w:rsidR="00A079A3" w:rsidRPr="00A079A3">
        <w:rPr>
          <w:rFonts w:cs="Times New Roman"/>
          <w:vertAlign w:val="superscript"/>
        </w:rPr>
        <w:t>[42]</w:t>
      </w:r>
      <w:r w:rsidR="00746E11">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rsidR="00B76949" w:rsidRDefault="00B76949" w:rsidP="00955EE0">
      <w:pPr>
        <w:pStyle w:val="ae"/>
        <w:numPr>
          <w:ilvl w:val="0"/>
          <w:numId w:val="20"/>
        </w:numPr>
        <w:rPr>
          <w:rFonts w:cs="Times New Roman"/>
        </w:rPr>
      </w:pPr>
      <w:r>
        <w:rPr>
          <w:rFonts w:cs="Times New Roman"/>
        </w:rPr>
        <w:t>微博用户的出度分布</w:t>
      </w:r>
    </w:p>
    <w:p w:rsidR="00593EDB" w:rsidRDefault="00593EDB" w:rsidP="00AF0A90">
      <w:pPr>
        <w:autoSpaceDE w:val="0"/>
        <w:autoSpaceDN w:val="0"/>
        <w:jc w:val="center"/>
        <w:rPr>
          <w:rFonts w:cs="Times New Roman"/>
        </w:rPr>
      </w:pPr>
      <w:r w:rsidRPr="00593EDB">
        <w:rPr>
          <w:rFonts w:cs="Times New Roman" w:hint="eastAsia"/>
          <w:noProof/>
        </w:rPr>
        <w:drawing>
          <wp:inline distT="0" distB="0" distL="0" distR="0">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62">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1642B5" w:rsidRDefault="00D92641" w:rsidP="00B55BEF">
      <w:pPr>
        <w:pStyle w:val="aff"/>
        <w:spacing w:line="240" w:lineRule="auto"/>
        <w:jc w:val="center"/>
        <w:rPr>
          <w:rFonts w:ascii="Times New Roman" w:eastAsia="宋体" w:hAnsi="Times New Roman"/>
          <w:sz w:val="21"/>
          <w:szCs w:val="21"/>
        </w:rPr>
      </w:pPr>
      <w:bookmarkStart w:id="212" w:name="_Toc448002801"/>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9</w:t>
      </w:r>
      <w:r w:rsidR="00643F33">
        <w:rPr>
          <w:rFonts w:ascii="Times New Roman" w:eastAsia="宋体" w:hAnsi="Times New Roman"/>
          <w:sz w:val="21"/>
          <w:szCs w:val="21"/>
        </w:rPr>
        <w:fldChar w:fldCharType="end"/>
      </w:r>
      <w:r w:rsidR="00593EDB" w:rsidRPr="00B55BEF">
        <w:rPr>
          <w:rFonts w:ascii="Times New Roman" w:eastAsia="宋体" w:hAnsi="Times New Roman" w:hint="eastAsia"/>
          <w:sz w:val="21"/>
          <w:szCs w:val="21"/>
        </w:rPr>
        <w:t>微博用户出度分布图</w:t>
      </w:r>
      <w:bookmarkEnd w:id="212"/>
    </w:p>
    <w:p w:rsidR="00F31D58" w:rsidRDefault="00F31D58" w:rsidP="00F31D58"/>
    <w:p w:rsidR="00F31D58" w:rsidRDefault="00F31D58" w:rsidP="00F31D58">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；此微博用户的出度分布符合实际的，并且符合幂律分布的特点，存在明显的长尾现象，表明较多的微博用户关注其他微博用户的数量较少，较少的微博用户关注其他微博用户的数量较大。</w:t>
      </w:r>
    </w:p>
    <w:p w:rsidR="000C7D93" w:rsidRPr="00C858E4" w:rsidRDefault="00AB78FA" w:rsidP="00955EE0">
      <w:pPr>
        <w:pStyle w:val="2"/>
        <w:numPr>
          <w:ilvl w:val="1"/>
          <w:numId w:val="26"/>
        </w:numPr>
      </w:pPr>
      <w:bookmarkStart w:id="213" w:name="_Toc448091880"/>
      <w:bookmarkEnd w:id="191"/>
      <w:bookmarkEnd w:id="192"/>
      <w:bookmarkEnd w:id="193"/>
      <w:bookmarkEnd w:id="194"/>
      <w:bookmarkEnd w:id="195"/>
      <w:bookmarkEnd w:id="196"/>
      <w:bookmarkEnd w:id="197"/>
      <w:bookmarkEnd w:id="198"/>
      <w:bookmarkEnd w:id="199"/>
      <w:r>
        <w:rPr>
          <w:rFonts w:hint="eastAsia"/>
        </w:rPr>
        <w:t>实验及性能分析</w:t>
      </w:r>
      <w:bookmarkEnd w:id="213"/>
    </w:p>
    <w:p w:rsidR="00645767" w:rsidRDefault="00645767" w:rsidP="00540AB1">
      <w:pPr>
        <w:pStyle w:val="3"/>
      </w:pPr>
      <w:bookmarkStart w:id="214" w:name="_Toc448091881"/>
      <w:r>
        <w:rPr>
          <w:rFonts w:hint="eastAsia"/>
        </w:rPr>
        <w:t>3.</w:t>
      </w:r>
      <w:r w:rsidR="00300792">
        <w:t>5</w:t>
      </w:r>
      <w:r>
        <w:rPr>
          <w:rFonts w:hint="eastAsia"/>
        </w:rPr>
        <w:t>.1</w:t>
      </w:r>
      <w:r>
        <w:rPr>
          <w:rFonts w:hint="eastAsia"/>
        </w:rPr>
        <w:t>实验数据</w:t>
      </w:r>
      <w:bookmarkEnd w:id="214"/>
    </w:p>
    <w:p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w:t>
      </w:r>
      <w:r w:rsidR="00A879C3">
        <w:rPr>
          <w:rFonts w:cs="Times New Roman"/>
        </w:rPr>
        <w:t>依次爬取这些好友的好友微博等信息，然后重复此过程。总共分别爬取</w:t>
      </w:r>
      <w:r w:rsidRPr="00FA22DC">
        <w:rPr>
          <w:rFonts w:cs="Times New Roman"/>
        </w:rPr>
        <w:t>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w:t>
      </w:r>
      <w:r w:rsidR="00892909" w:rsidRPr="00892909">
        <w:rPr>
          <w:rFonts w:cs="Times New Roman" w:hint="eastAsia"/>
        </w:rPr>
        <w:lastRenderedPageBreak/>
        <w:t>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rsidR="00D032EC" w:rsidRPr="005E67B4" w:rsidRDefault="00D032EC" w:rsidP="00EF4FC6">
      <w:pPr>
        <w:pStyle w:val="aff"/>
        <w:jc w:val="center"/>
        <w:rPr>
          <w:rFonts w:ascii="Times New Roman" w:eastAsia="宋体" w:hAnsi="Times New Roman"/>
          <w:sz w:val="21"/>
          <w:szCs w:val="21"/>
        </w:rPr>
      </w:pPr>
    </w:p>
    <w:p w:rsidR="00D032EC" w:rsidRPr="00B55BEF" w:rsidRDefault="00D92641" w:rsidP="00B55BEF">
      <w:pPr>
        <w:pStyle w:val="aff"/>
        <w:spacing w:line="240" w:lineRule="auto"/>
        <w:jc w:val="center"/>
        <w:rPr>
          <w:rFonts w:ascii="Times New Roman" w:eastAsia="宋体" w:hAnsi="Times New Roman"/>
          <w:sz w:val="21"/>
          <w:szCs w:val="21"/>
        </w:rPr>
      </w:pPr>
      <w:bookmarkStart w:id="215" w:name="_Toc446662538"/>
      <w:bookmarkStart w:id="216" w:name="_Toc448002824"/>
      <w:r w:rsidRPr="00B55BEF">
        <w:rPr>
          <w:rFonts w:ascii="Times New Roman" w:eastAsia="宋体" w:hAnsi="Times New Roman" w:hint="eastAsia"/>
          <w:sz w:val="21"/>
          <w:szCs w:val="21"/>
        </w:rPr>
        <w:t>表</w:t>
      </w:r>
      <w:r w:rsidR="00643F33"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643F33"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643F33"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643F33"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B55BEF">
        <w:rPr>
          <w:rFonts w:ascii="Times New Roman" w:eastAsia="宋体" w:hAnsi="Times New Roman"/>
          <w:sz w:val="21"/>
          <w:szCs w:val="21"/>
        </w:rPr>
        <w:fldChar w:fldCharType="end"/>
      </w:r>
      <w:r w:rsidR="00D032EC" w:rsidRPr="00B55BEF">
        <w:rPr>
          <w:rFonts w:ascii="Times New Roman" w:eastAsia="宋体" w:hAnsi="Times New Roman"/>
          <w:sz w:val="21"/>
          <w:szCs w:val="21"/>
        </w:rPr>
        <w:t>爬取数据集的统计信息</w:t>
      </w:r>
      <w:bookmarkEnd w:id="215"/>
      <w:bookmarkEnd w:id="216"/>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924"/>
        <w:gridCol w:w="2914"/>
        <w:gridCol w:w="2881"/>
      </w:tblGrid>
      <w:tr w:rsidR="00D032EC" w:rsidRPr="00D032EC" w:rsidTr="00D032EC">
        <w:tc>
          <w:tcPr>
            <w:tcW w:w="1677" w:type="pct"/>
            <w:vAlign w:val="center"/>
          </w:tcPr>
          <w:p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rsidTr="00D032EC">
        <w:tc>
          <w:tcPr>
            <w:tcW w:w="1677" w:type="pct"/>
            <w:vAlign w:val="center"/>
          </w:tcPr>
          <w:p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rsidTr="00D032EC">
        <w:tc>
          <w:tcPr>
            <w:tcW w:w="1677" w:type="pct"/>
            <w:vAlign w:val="center"/>
          </w:tcPr>
          <w:p w:rsidR="00D032EC" w:rsidRPr="00D032EC" w:rsidRDefault="00D032EC" w:rsidP="00DD46FA">
            <w:pPr>
              <w:spacing w:line="240" w:lineRule="auto"/>
              <w:jc w:val="center"/>
              <w:rPr>
                <w:rFonts w:cs="Times New Roman"/>
                <w:sz w:val="21"/>
                <w:szCs w:val="21"/>
              </w:rPr>
            </w:pPr>
            <w:r w:rsidRPr="00D032EC">
              <w:rPr>
                <w:rFonts w:hint="eastAsia"/>
                <w:sz w:val="21"/>
                <w:szCs w:val="21"/>
              </w:rPr>
              <w:t>微博数</w:t>
            </w:r>
          </w:p>
        </w:tc>
        <w:tc>
          <w:tcPr>
            <w:tcW w:w="1671" w:type="pct"/>
            <w:vAlign w:val="center"/>
          </w:tcPr>
          <w:p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rsidTr="00D032EC">
        <w:tc>
          <w:tcPr>
            <w:tcW w:w="1677" w:type="pct"/>
            <w:vAlign w:val="center"/>
          </w:tcPr>
          <w:p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rsidR="00540AB1" w:rsidRDefault="00540AB1" w:rsidP="00540AB1">
      <w:pPr>
        <w:pStyle w:val="3"/>
      </w:pPr>
      <w:bookmarkStart w:id="217" w:name="_Toc448091882"/>
      <w:r>
        <w:rPr>
          <w:rFonts w:hint="eastAsia"/>
        </w:rPr>
        <w:t>3.</w:t>
      </w:r>
      <w:r w:rsidR="00300792">
        <w:t>5</w:t>
      </w:r>
      <w:r>
        <w:rPr>
          <w:rFonts w:hint="eastAsia"/>
        </w:rPr>
        <w:t xml:space="preserve">.2 </w:t>
      </w:r>
      <w:r>
        <w:rPr>
          <w:rFonts w:hint="eastAsia"/>
        </w:rPr>
        <w:t>评测指标</w:t>
      </w:r>
      <w:bookmarkEnd w:id="217"/>
    </w:p>
    <w:p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rsidR="00540AB1" w:rsidRDefault="00540AB1" w:rsidP="00540AB1">
      <w:pPr>
        <w:pStyle w:val="3"/>
      </w:pPr>
      <w:bookmarkStart w:id="218" w:name="_Toc448091883"/>
      <w:r>
        <w:rPr>
          <w:rFonts w:hint="eastAsia"/>
        </w:rPr>
        <w:t>3.</w:t>
      </w:r>
      <w:r w:rsidR="00300792">
        <w:t>5</w:t>
      </w:r>
      <w:r>
        <w:rPr>
          <w:rFonts w:hint="eastAsia"/>
        </w:rPr>
        <w:t xml:space="preserve">.3 </w:t>
      </w:r>
      <w:r>
        <w:rPr>
          <w:rFonts w:hint="eastAsia"/>
        </w:rPr>
        <w:t>实验分析</w:t>
      </w:r>
      <w:bookmarkEnd w:id="218"/>
    </w:p>
    <w:p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746E11">
        <w:fldChar w:fldCharType="begin"/>
      </w:r>
      <w:r w:rsidR="00746E11">
        <w:instrText xml:space="preserve"> REF _Ref446096727 \r \h  \* MERGEFORMAT </w:instrText>
      </w:r>
      <w:r w:rsidR="00746E11">
        <w:fldChar w:fldCharType="separate"/>
      </w:r>
      <w:r w:rsidR="00A079A3" w:rsidRPr="00A079A3">
        <w:rPr>
          <w:rFonts w:cs="Times New Roman"/>
          <w:vertAlign w:val="superscript"/>
        </w:rPr>
        <w:t>[8]</w:t>
      </w:r>
      <w:r w:rsidR="00746E11">
        <w:fldChar w:fldCharType="end"/>
      </w:r>
      <w:r w:rsidRPr="00987644">
        <w:rPr>
          <w:rFonts w:cs="Times New Roman"/>
        </w:rPr>
        <w:t>。</w:t>
      </w:r>
    </w:p>
    <w:p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746E11">
        <w:fldChar w:fldCharType="begin"/>
      </w:r>
      <w:r w:rsidR="00746E11">
        <w:instrText xml:space="preserve"> REF _Ref446097860 \r \h  \* MERGEFORMAT </w:instrText>
      </w:r>
      <w:r w:rsidR="00746E11">
        <w:fldChar w:fldCharType="separate"/>
      </w:r>
      <w:r w:rsidR="00A079A3" w:rsidRPr="00A079A3">
        <w:rPr>
          <w:rFonts w:cs="Times New Roman"/>
          <w:vertAlign w:val="superscript"/>
        </w:rPr>
        <w:t>[44]</w:t>
      </w:r>
      <w:r w:rsidR="00746E11">
        <w:fldChar w:fldCharType="end"/>
      </w:r>
      <w:r w:rsidRPr="00987644">
        <w:rPr>
          <w:rFonts w:cs="Times New Roman"/>
        </w:rPr>
        <w:t>。</w:t>
      </w:r>
    </w:p>
    <w:p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，此方法中结合了标签，位置，签到，和热点话题的信息进行推荐</w:t>
      </w:r>
      <w:r w:rsidR="00746E11">
        <w:fldChar w:fldCharType="begin"/>
      </w:r>
      <w:r w:rsidR="00746E11">
        <w:instrText xml:space="preserve"> REF _Ref446097871 \r \h  \* MERGEFORMAT </w:instrText>
      </w:r>
      <w:r w:rsidR="00746E11">
        <w:fldChar w:fldCharType="separate"/>
      </w:r>
      <w:r w:rsidR="00A079A3" w:rsidRPr="00A079A3">
        <w:rPr>
          <w:rFonts w:cs="Times New Roman"/>
          <w:vertAlign w:val="superscript"/>
        </w:rPr>
        <w:t>[45]</w:t>
      </w:r>
      <w:r w:rsidR="00746E11">
        <w:fldChar w:fldCharType="end"/>
      </w:r>
      <w:r w:rsidRPr="00987644">
        <w:rPr>
          <w:rFonts w:cs="Times New Roman"/>
        </w:rPr>
        <w:t>。</w:t>
      </w:r>
    </w:p>
    <w:p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v:shape id="_x0000_i1214" type="#_x0000_t75" style="width:11.9pt;height:11.25pt" o:ole="">
            <v:imagedata r:id="rId363" o:title=""/>
          </v:shape>
          <o:OLEObject Type="Embed" ProgID="Equation.DSMT4" ShapeID="_x0000_i1214" DrawAspect="Content" ObjectID="_1524905045" r:id="rId364"/>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v:shape id="_x0000_i1215" type="#_x0000_t75" style="width:11.9pt;height:11.25pt" o:ole="">
            <v:imagedata r:id="rId365" o:title=""/>
          </v:shape>
          <o:OLEObject Type="Embed" ProgID="Equation.DSMT4" ShapeID="_x0000_i1215" DrawAspect="Content" ObjectID="_1524905046" r:id="rId366"/>
        </w:object>
      </w:r>
      <w:r>
        <w:rPr>
          <w:rFonts w:hint="eastAsia"/>
        </w:rPr>
        <w:t>的最佳值。</w:t>
      </w:r>
      <w:r w:rsidR="007B61AB">
        <w:rPr>
          <w:rFonts w:hint="eastAsia"/>
        </w:rPr>
        <w:t>如图所示。</w:t>
      </w:r>
    </w:p>
    <w:p w:rsidR="00B61D22" w:rsidRDefault="00C955FB" w:rsidP="00C955FB">
      <w:pPr>
        <w:jc w:val="center"/>
      </w:pPr>
      <w:r w:rsidRPr="00C955FB">
        <w:rPr>
          <w:noProof/>
        </w:rPr>
        <w:lastRenderedPageBreak/>
        <w:drawing>
          <wp:inline distT="0" distB="0" distL="0" distR="0">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67">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rsidR="007B61AB" w:rsidRDefault="007B61AB" w:rsidP="00B55BEF">
      <w:pPr>
        <w:pStyle w:val="aff"/>
        <w:spacing w:line="240" w:lineRule="auto"/>
        <w:jc w:val="center"/>
        <w:rPr>
          <w:rFonts w:ascii="Times New Roman" w:eastAsia="宋体" w:hAnsi="Times New Roman"/>
          <w:sz w:val="21"/>
          <w:szCs w:val="21"/>
        </w:rPr>
      </w:pPr>
      <w:bookmarkStart w:id="219" w:name="_Toc448002802"/>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10</w:t>
      </w:r>
      <w:r w:rsidR="00643F33">
        <w:rPr>
          <w:rFonts w:ascii="Times New Roman" w:eastAsia="宋体" w:hAnsi="Times New Roman"/>
          <w:sz w:val="21"/>
          <w:szCs w:val="21"/>
        </w:rPr>
        <w:fldChar w:fldCharType="end"/>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v:shape id="_x0000_i1216" type="#_x0000_t75" style="width:11.9pt;height:11.25pt" o:ole="">
            <v:imagedata r:id="rId26" o:title=""/>
          </v:shape>
          <o:OLEObject Type="Embed" ProgID="Equation.DSMT4" ShapeID="_x0000_i1216" DrawAspect="Content" ObjectID="_1524905047" r:id="rId368"/>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9"/>
    </w:p>
    <w:p w:rsidR="00095F29" w:rsidRPr="00095F29" w:rsidRDefault="00095F29" w:rsidP="00095F29"/>
    <w:p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v:shape id="_x0000_i1217" type="#_x0000_t75" style="width:11.9pt;height:11.25pt" o:ole="">
            <v:imagedata r:id="rId26" o:title=""/>
          </v:shape>
          <o:OLEObject Type="Embed" ProgID="Equation.DSMT4" ShapeID="_x0000_i1217" DrawAspect="Content" ObjectID="_1524905048" r:id="rId369"/>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v:shape id="_x0000_i1218" type="#_x0000_t75" style="width:33.8pt;height:13.75pt" o:ole="">
            <v:imagedata r:id="rId370" o:title=""/>
          </v:shape>
          <o:OLEObject Type="Embed" ProgID="Equation.DSMT4" ShapeID="_x0000_i1218" DrawAspect="Content" ObjectID="_1524905049" r:id="rId371"/>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rsidR="002D60F3" w:rsidRDefault="002D60F3" w:rsidP="002D60F3">
      <w:pPr>
        <w:pStyle w:val="MTDisplayEquation"/>
      </w:pPr>
      <w:r>
        <w:tab/>
      </w:r>
      <w:r w:rsidR="00475341" w:rsidRPr="00DA145D">
        <w:rPr>
          <w:position w:val="-38"/>
        </w:rPr>
        <w:object w:dxaOrig="4060" w:dyaOrig="880">
          <v:shape id="_x0000_i1219" type="#_x0000_t75" style="width:203.5pt;height:43.85pt" o:ole="">
            <v:imagedata r:id="rId372" o:title=""/>
          </v:shape>
          <o:OLEObject Type="Embed" ProgID="Equation.DSMT4" ShapeID="_x0000_i1219" DrawAspect="Content" ObjectID="_1524905050" r:id="rId373"/>
        </w:object>
      </w:r>
      <w:r w:rsidRPr="002D60F3">
        <w:rPr>
          <w:position w:val="-4"/>
        </w:rPr>
        <w:object w:dxaOrig="180" w:dyaOrig="279">
          <v:shape id="_x0000_i1220" type="#_x0000_t75" style="width:8.75pt;height:14.4pt" o:ole="">
            <v:imagedata r:id="rId78" o:title=""/>
          </v:shape>
          <o:OLEObject Type="Embed" ProgID="Equation.DSMT4" ShapeID="_x0000_i1220" DrawAspect="Content" ObjectID="_1524905051" r:id="rId374"/>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3</w:instrText>
        </w:r>
      </w:fldSimple>
      <w:r>
        <w:instrText>.</w:instrText>
      </w:r>
      <w:fldSimple w:instr=" SEQ MTEqn \c \* Arabic \* MERGEFORMAT ">
        <w:r w:rsidR="00A079A3">
          <w:rPr>
            <w:noProof/>
          </w:rPr>
          <w:instrText>5</w:instrText>
        </w:r>
      </w:fldSimple>
      <w:r>
        <w:instrText>)</w:instrText>
      </w:r>
      <w:r w:rsidR="00643F33">
        <w:fldChar w:fldCharType="end"/>
      </w:r>
    </w:p>
    <w:p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rsidTr="00E941BB">
        <w:tc>
          <w:tcPr>
            <w:tcW w:w="4254" w:type="dxa"/>
          </w:tcPr>
          <w:p w:rsidR="00497092" w:rsidRDefault="00D750F6" w:rsidP="00497092">
            <w:pPr>
              <w:pStyle w:val="ae"/>
              <w:ind w:firstLine="0"/>
              <w:jc w:val="center"/>
              <w:rPr>
                <w:rFonts w:cs="Times New Roman"/>
                <w:sz w:val="21"/>
                <w:szCs w:val="21"/>
              </w:rPr>
            </w:pPr>
            <w:r w:rsidRPr="00D750F6">
              <w:rPr>
                <w:noProof/>
              </w:rPr>
              <w:drawing>
                <wp:inline distT="0" distB="0" distL="0" distR="0">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75">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rsidR="00497092" w:rsidRDefault="004D01C2" w:rsidP="00497092">
            <w:pPr>
              <w:pStyle w:val="ae"/>
              <w:ind w:firstLine="0"/>
              <w:jc w:val="center"/>
              <w:rPr>
                <w:rFonts w:cs="Times New Roman"/>
                <w:sz w:val="21"/>
                <w:szCs w:val="21"/>
              </w:rPr>
            </w:pPr>
            <w:r w:rsidRPr="004D01C2">
              <w:rPr>
                <w:noProof/>
              </w:rPr>
              <w:drawing>
                <wp:inline distT="0" distB="0" distL="0" distR="0">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76">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rsidR="00997AE8" w:rsidRPr="00B55BEF" w:rsidRDefault="00DF740D" w:rsidP="00B55BEF">
      <w:pPr>
        <w:pStyle w:val="aff"/>
        <w:spacing w:line="240" w:lineRule="auto"/>
        <w:jc w:val="center"/>
        <w:rPr>
          <w:rFonts w:ascii="Times New Roman" w:eastAsia="宋体" w:hAnsi="Times New Roman"/>
          <w:sz w:val="21"/>
          <w:szCs w:val="21"/>
        </w:rPr>
      </w:pPr>
      <w:bookmarkStart w:id="220" w:name="_Toc448002803"/>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11</w:t>
      </w:r>
      <w:r w:rsidR="00643F33">
        <w:rPr>
          <w:rFonts w:ascii="Times New Roman" w:eastAsia="宋体" w:hAnsi="Times New Roman"/>
          <w:sz w:val="21"/>
          <w:szCs w:val="21"/>
        </w:rPr>
        <w:fldChar w:fldCharType="end"/>
      </w:r>
      <w:r w:rsidR="00997AE8" w:rsidRPr="00B55BEF">
        <w:rPr>
          <w:rFonts w:ascii="Times New Roman" w:eastAsia="宋体" w:hAnsi="Times New Roman" w:hint="eastAsia"/>
          <w:sz w:val="21"/>
          <w:szCs w:val="21"/>
        </w:rPr>
        <w:t>准确率在不同数据上的对比图</w:t>
      </w:r>
      <w:bookmarkEnd w:id="220"/>
    </w:p>
    <w:p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A267F5" w:rsidTr="00753119">
        <w:tc>
          <w:tcPr>
            <w:tcW w:w="4359" w:type="dxa"/>
          </w:tcPr>
          <w:p w:rsidR="00A267F5" w:rsidRDefault="005C296C" w:rsidP="00C8767D">
            <w:pPr>
              <w:pStyle w:val="ae"/>
              <w:ind w:firstLine="0"/>
              <w:jc w:val="center"/>
            </w:pPr>
            <w:r w:rsidRPr="005C296C">
              <w:rPr>
                <w:noProof/>
              </w:rPr>
              <w:drawing>
                <wp:inline distT="0" distB="0" distL="0" distR="0">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77">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rsidR="00A267F5" w:rsidRDefault="005C296C" w:rsidP="00C8767D">
            <w:pPr>
              <w:pStyle w:val="ae"/>
              <w:ind w:firstLine="0"/>
              <w:jc w:val="center"/>
            </w:pPr>
            <w:r w:rsidRPr="005C296C">
              <w:rPr>
                <w:noProof/>
              </w:rPr>
              <w:drawing>
                <wp:inline distT="0" distB="0" distL="0" distR="0">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78">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rsidR="007305CF" w:rsidRPr="00B55BEF" w:rsidRDefault="00DF740D" w:rsidP="00B55BEF">
      <w:pPr>
        <w:pStyle w:val="aff"/>
        <w:spacing w:line="240" w:lineRule="auto"/>
        <w:jc w:val="center"/>
        <w:rPr>
          <w:rFonts w:ascii="Times New Roman" w:eastAsia="宋体" w:hAnsi="Times New Roman"/>
          <w:sz w:val="21"/>
          <w:szCs w:val="21"/>
        </w:rPr>
      </w:pPr>
      <w:bookmarkStart w:id="221" w:name="_Toc448002804"/>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12</w:t>
      </w:r>
      <w:r w:rsidR="00643F33">
        <w:rPr>
          <w:rFonts w:ascii="Times New Roman" w:eastAsia="宋体" w:hAnsi="Times New Roman"/>
          <w:sz w:val="21"/>
          <w:szCs w:val="21"/>
        </w:rPr>
        <w:fldChar w:fldCharType="end"/>
      </w:r>
      <w:r w:rsidR="007305CF" w:rsidRPr="00B55BEF">
        <w:rPr>
          <w:rFonts w:ascii="Times New Roman" w:eastAsia="宋体" w:hAnsi="Times New Roman"/>
          <w:sz w:val="21"/>
          <w:szCs w:val="21"/>
        </w:rPr>
        <w:t>召回率在不同数据上的对比图</w:t>
      </w:r>
      <w:bookmarkEnd w:id="221"/>
    </w:p>
    <w:p w:rsidR="00FF2829" w:rsidRPr="005E67B4" w:rsidRDefault="00FF2829" w:rsidP="00A532B7">
      <w:pPr>
        <w:pStyle w:val="aff"/>
        <w:jc w:val="center"/>
        <w:rPr>
          <w:rFonts w:ascii="Times New Roman" w:eastAsia="宋体" w:hAnsi="Times New Roman"/>
          <w:sz w:val="21"/>
          <w:szCs w:val="21"/>
        </w:rPr>
      </w:pPr>
    </w:p>
    <w:p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652847" w:rsidTr="00C8767D">
        <w:tc>
          <w:tcPr>
            <w:tcW w:w="4359" w:type="dxa"/>
          </w:tcPr>
          <w:p w:rsidR="00652847" w:rsidRDefault="00164B93" w:rsidP="00C8767D">
            <w:pPr>
              <w:pStyle w:val="ae"/>
              <w:ind w:firstLine="0"/>
              <w:jc w:val="center"/>
            </w:pPr>
            <w:r w:rsidRPr="00164B93">
              <w:rPr>
                <w:noProof/>
              </w:rPr>
              <w:lastRenderedPageBreak/>
              <w:drawing>
                <wp:inline distT="0" distB="0" distL="0" distR="0">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79">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rsidR="00652847" w:rsidRDefault="00652847" w:rsidP="00C8767D">
            <w:pPr>
              <w:pStyle w:val="ae"/>
              <w:ind w:firstLine="0"/>
              <w:jc w:val="center"/>
            </w:pPr>
            <w:r w:rsidRPr="00652847">
              <w:rPr>
                <w:noProof/>
              </w:rPr>
              <w:drawing>
                <wp:inline distT="0" distB="0" distL="0" distR="0">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80">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rsidR="002F512F" w:rsidRPr="00B55BEF" w:rsidRDefault="00DF740D" w:rsidP="00B55BEF">
      <w:pPr>
        <w:pStyle w:val="aff"/>
        <w:spacing w:line="240" w:lineRule="auto"/>
        <w:jc w:val="center"/>
        <w:rPr>
          <w:rFonts w:ascii="Times New Roman" w:eastAsia="宋体" w:hAnsi="Times New Roman"/>
          <w:sz w:val="21"/>
          <w:szCs w:val="21"/>
        </w:rPr>
      </w:pPr>
      <w:bookmarkStart w:id="222" w:name="_Toc448002805"/>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13</w:t>
      </w:r>
      <w:r w:rsidR="00643F33">
        <w:rPr>
          <w:rFonts w:ascii="Times New Roman" w:eastAsia="宋体" w:hAnsi="Times New Roman"/>
          <w:sz w:val="21"/>
          <w:szCs w:val="21"/>
        </w:rPr>
        <w:fldChar w:fldCharType="end"/>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2"/>
    </w:p>
    <w:p w:rsidR="002F512F" w:rsidRPr="005E67B4" w:rsidRDefault="002F512F" w:rsidP="00A532B7">
      <w:pPr>
        <w:pStyle w:val="aff"/>
        <w:jc w:val="center"/>
        <w:rPr>
          <w:rFonts w:ascii="Times New Roman" w:eastAsia="宋体" w:hAnsi="Times New Roman"/>
          <w:sz w:val="21"/>
          <w:szCs w:val="21"/>
        </w:rPr>
      </w:pPr>
    </w:p>
    <w:p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A307B6" w:rsidTr="002C0C9A">
        <w:tc>
          <w:tcPr>
            <w:tcW w:w="4359" w:type="dxa"/>
          </w:tcPr>
          <w:p w:rsidR="00A307B6" w:rsidRDefault="002F21DC" w:rsidP="00E86402">
            <w:pPr>
              <w:adjustRightInd/>
              <w:snapToGrid/>
              <w:spacing w:line="240" w:lineRule="auto"/>
              <w:rPr>
                <w:rFonts w:cs="Times New Roman"/>
              </w:rPr>
            </w:pPr>
            <w:r w:rsidRPr="002F21DC">
              <w:rPr>
                <w:rFonts w:cs="Times New Roman"/>
                <w:noProof/>
              </w:rPr>
              <w:drawing>
                <wp:inline distT="0" distB="0" distL="0" distR="0">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81">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rsidR="00A307B6" w:rsidRDefault="002C2C58" w:rsidP="00E86402">
            <w:pPr>
              <w:adjustRightInd/>
              <w:snapToGrid/>
              <w:spacing w:line="240" w:lineRule="auto"/>
              <w:rPr>
                <w:rFonts w:cs="Times New Roman"/>
              </w:rPr>
            </w:pPr>
            <w:r w:rsidRPr="002C2C58">
              <w:rPr>
                <w:rFonts w:cs="Times New Roman"/>
                <w:noProof/>
              </w:rPr>
              <w:drawing>
                <wp:inline distT="0" distB="0" distL="0" distR="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82">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rsidR="00464228" w:rsidRPr="00B55BEF" w:rsidRDefault="00DF740D" w:rsidP="00B55BEF">
      <w:pPr>
        <w:pStyle w:val="aff"/>
        <w:spacing w:line="240" w:lineRule="auto"/>
        <w:jc w:val="center"/>
        <w:rPr>
          <w:rFonts w:ascii="Times New Roman" w:eastAsia="宋体" w:hAnsi="Times New Roman"/>
          <w:sz w:val="21"/>
          <w:szCs w:val="21"/>
        </w:rPr>
      </w:pPr>
      <w:bookmarkStart w:id="223" w:name="_Toc448002806"/>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14</w:t>
      </w:r>
      <w:r w:rsidR="00643F33">
        <w:rPr>
          <w:rFonts w:ascii="Times New Roman" w:eastAsia="宋体" w:hAnsi="Times New Roman"/>
          <w:sz w:val="21"/>
          <w:szCs w:val="21"/>
        </w:rPr>
        <w:fldChar w:fldCharType="end"/>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3"/>
    </w:p>
    <w:p w:rsidR="00C21248" w:rsidRPr="005E67B4" w:rsidRDefault="00C21248" w:rsidP="002A4DC2">
      <w:pPr>
        <w:pStyle w:val="aff"/>
        <w:spacing w:line="240" w:lineRule="auto"/>
        <w:jc w:val="center"/>
        <w:rPr>
          <w:rFonts w:ascii="Times New Roman" w:eastAsia="宋体" w:hAnsi="Times New Roman"/>
          <w:sz w:val="21"/>
          <w:szCs w:val="21"/>
        </w:rPr>
      </w:pPr>
    </w:p>
    <w:p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rsidR="00541948" w:rsidRPr="0046425E" w:rsidRDefault="00541948" w:rsidP="00955EE0">
      <w:pPr>
        <w:pStyle w:val="2"/>
        <w:numPr>
          <w:ilvl w:val="1"/>
          <w:numId w:val="26"/>
        </w:numPr>
      </w:pPr>
      <w:bookmarkStart w:id="224" w:name="_Toc85901091"/>
      <w:bookmarkStart w:id="225" w:name="_Toc251145363"/>
      <w:bookmarkStart w:id="226" w:name="_Toc251145527"/>
      <w:bookmarkStart w:id="227" w:name="_Toc251590718"/>
      <w:bookmarkStart w:id="228" w:name="_Toc410207963"/>
      <w:bookmarkStart w:id="229" w:name="_Toc410209595"/>
      <w:bookmarkStart w:id="230" w:name="_Toc410210586"/>
      <w:bookmarkStart w:id="231" w:name="_Toc410211501"/>
      <w:bookmarkStart w:id="232" w:name="_Toc410214085"/>
      <w:bookmarkStart w:id="233" w:name="_Toc410218081"/>
      <w:bookmarkStart w:id="234" w:name="_Toc410226519"/>
      <w:bookmarkStart w:id="235" w:name="_Toc410226965"/>
      <w:bookmarkStart w:id="236" w:name="_Toc410227392"/>
      <w:bookmarkStart w:id="237" w:name="_Toc448091884"/>
      <w:bookmarkEnd w:id="200"/>
      <w:bookmarkEnd w:id="201"/>
      <w:bookmarkEnd w:id="202"/>
      <w:r w:rsidRPr="00AD6B38">
        <w:t>本章小结</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8" w:name="_Toc321496432"/>
      <w:bookmarkStart w:id="239" w:name="_Toc325546492"/>
      <w:bookmarkEnd w:id="160"/>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rsidR="00DB3286" w:rsidRPr="00C858E4" w:rsidRDefault="00643F33" w:rsidP="00EA2F30">
      <w:pPr>
        <w:spacing w:line="400" w:lineRule="exact"/>
        <w:ind w:firstLine="472"/>
        <w:rPr>
          <w:rFonts w:cs="Times New Roman"/>
        </w:rPr>
        <w:sectPr w:rsidR="00DB3286" w:rsidRPr="00C858E4" w:rsidSect="005527A9">
          <w:headerReference w:type="default" r:id="rId383"/>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sidR="00236EE5">
        <w:rPr>
          <w:rFonts w:cs="Times New Roman"/>
        </w:rPr>
        <w:instrText xml:space="preserve"> MACROBUTTON MTEditEquationSection2 </w:instrText>
      </w:r>
      <w:r w:rsidR="00236EE5" w:rsidRPr="00236EE5">
        <w:rPr>
          <w:rStyle w:val="MTEquationSection"/>
        </w:rPr>
        <w:instrText>Equation Chapter (Next) Section 1</w:instrText>
      </w:r>
      <w:r>
        <w:rPr>
          <w:rFonts w:cs="Times New Roman"/>
        </w:rPr>
        <w:fldChar w:fldCharType="begin"/>
      </w:r>
      <w:r w:rsidR="00236EE5">
        <w:rPr>
          <w:rFonts w:cs="Times New Roman"/>
        </w:rPr>
        <w:instrText xml:space="preserve"> SEQ MTEqn \r \h \* MERGEFORMAT </w:instrText>
      </w:r>
      <w:r>
        <w:rPr>
          <w:rFonts w:cs="Times New Roman"/>
        </w:rPr>
        <w:fldChar w:fldCharType="end"/>
      </w:r>
      <w:r>
        <w:rPr>
          <w:rFonts w:cs="Times New Roman"/>
        </w:rPr>
        <w:fldChar w:fldCharType="begin"/>
      </w:r>
      <w:r w:rsidR="00236EE5">
        <w:rPr>
          <w:rFonts w:cs="Times New Roman"/>
        </w:rPr>
        <w:instrText xml:space="preserve"> SEQ MTSec \r 1 \h \* MERGEFORMAT </w:instrText>
      </w:r>
      <w:r>
        <w:rPr>
          <w:rFonts w:cs="Times New Roman"/>
        </w:rPr>
        <w:fldChar w:fldCharType="end"/>
      </w:r>
      <w:r>
        <w:rPr>
          <w:rFonts w:cs="Times New Roman"/>
        </w:rPr>
        <w:fldChar w:fldCharType="begin"/>
      </w:r>
      <w:r w:rsidR="00236EE5">
        <w:rPr>
          <w:rFonts w:cs="Times New Roman"/>
        </w:rPr>
        <w:instrText xml:space="preserve"> SEQ MTChap \h \* MERGEFORMAT </w:instrText>
      </w:r>
      <w:r>
        <w:rPr>
          <w:rFonts w:cs="Times New Roman"/>
        </w:rPr>
        <w:fldChar w:fldCharType="end"/>
      </w:r>
      <w:r>
        <w:rPr>
          <w:rFonts w:cs="Times New Roman"/>
        </w:rPr>
        <w:fldChar w:fldCharType="end"/>
      </w:r>
    </w:p>
    <w:p w:rsidR="00C207EC" w:rsidRPr="00C858E4" w:rsidRDefault="009773DF" w:rsidP="00955EE0">
      <w:pPr>
        <w:pStyle w:val="1"/>
        <w:numPr>
          <w:ilvl w:val="0"/>
          <w:numId w:val="30"/>
        </w:numPr>
      </w:pPr>
      <w:bookmarkStart w:id="240" w:name="_Toc223863851"/>
      <w:bookmarkStart w:id="241" w:name="_Toc225443486"/>
      <w:bookmarkStart w:id="242" w:name="_Toc226519925"/>
      <w:bookmarkStart w:id="243" w:name="_Toc226843918"/>
      <w:bookmarkStart w:id="244" w:name="_Toc228047502"/>
      <w:bookmarkStart w:id="245" w:name="_Toc228381232"/>
      <w:bookmarkStart w:id="246" w:name="_Toc228555646"/>
      <w:bookmarkStart w:id="247" w:name="_Toc321496433"/>
      <w:bookmarkStart w:id="248" w:name="_Toc325546493"/>
      <w:bookmarkStart w:id="249" w:name="_Toc410207964"/>
      <w:bookmarkStart w:id="250" w:name="_Toc410209596"/>
      <w:bookmarkStart w:id="251" w:name="_Toc410210587"/>
      <w:bookmarkStart w:id="252" w:name="_Toc410211502"/>
      <w:bookmarkStart w:id="253" w:name="_Toc410214086"/>
      <w:bookmarkStart w:id="254" w:name="_Toc410218082"/>
      <w:bookmarkStart w:id="255" w:name="_Toc410226520"/>
      <w:bookmarkStart w:id="256" w:name="_Toc410226966"/>
      <w:bookmarkStart w:id="257" w:name="_Toc410227393"/>
      <w:bookmarkStart w:id="258" w:name="_Toc448091885"/>
      <w:bookmarkEnd w:id="161"/>
      <w:bookmarkEnd w:id="162"/>
      <w:bookmarkEnd w:id="163"/>
      <w:bookmarkEnd w:id="164"/>
      <w:bookmarkEnd w:id="165"/>
      <w:bookmarkEnd w:id="166"/>
      <w:bookmarkEnd w:id="16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Pr>
          <w:rFonts w:hint="eastAsia"/>
        </w:rPr>
        <w:lastRenderedPageBreak/>
        <w:t>基于</w:t>
      </w:r>
      <w:r w:rsidR="00C37D6F">
        <w:rPr>
          <w:rFonts w:hint="eastAsia"/>
        </w:rPr>
        <w:t>交叉</w:t>
      </w:r>
      <w:r w:rsidR="00C37D6F">
        <w:t>文本相似</w:t>
      </w:r>
      <w:r w:rsidR="00151976">
        <w:rPr>
          <w:rFonts w:hint="eastAsia"/>
        </w:rPr>
        <w:t>性</w:t>
      </w:r>
      <w:r>
        <w:rPr>
          <w:rFonts w:hint="eastAsia"/>
        </w:rPr>
        <w:t>和</w:t>
      </w:r>
      <w:r w:rsidR="00C37D6F">
        <w:rPr>
          <w:rFonts w:hint="eastAsia"/>
        </w:rPr>
        <w:t>情感</w:t>
      </w:r>
      <w:r w:rsidR="00C37D6F">
        <w:t>词典</w:t>
      </w:r>
      <w:r>
        <w:rPr>
          <w:rFonts w:hint="eastAsia"/>
        </w:rPr>
        <w:t>的好友推荐</w:t>
      </w:r>
      <w:bookmarkEnd w:id="258"/>
    </w:p>
    <w:p w:rsidR="00E459E2" w:rsidRDefault="00531534" w:rsidP="00955EE0">
      <w:pPr>
        <w:pStyle w:val="2"/>
        <w:numPr>
          <w:ilvl w:val="1"/>
          <w:numId w:val="27"/>
        </w:numPr>
      </w:pPr>
      <w:bookmarkStart w:id="259" w:name="_Toc448091886"/>
      <w:bookmarkStart w:id="260" w:name="_Toc251145365"/>
      <w:bookmarkStart w:id="261" w:name="_Toc251145529"/>
      <w:bookmarkStart w:id="262" w:name="_Toc251590720"/>
      <w:bookmarkStart w:id="263" w:name="_Toc223863857"/>
      <w:bookmarkStart w:id="264" w:name="_Toc225443490"/>
      <w:bookmarkStart w:id="265" w:name="_Toc226519929"/>
      <w:r>
        <w:rPr>
          <w:rFonts w:hint="eastAsia"/>
        </w:rPr>
        <w:t>问题描述</w:t>
      </w:r>
      <w:bookmarkEnd w:id="259"/>
    </w:p>
    <w:p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rsidR="0063769D" w:rsidRDefault="00BA1802" w:rsidP="00955EE0">
      <w:pPr>
        <w:pStyle w:val="2"/>
        <w:numPr>
          <w:ilvl w:val="1"/>
          <w:numId w:val="27"/>
        </w:numPr>
      </w:pPr>
      <w:bookmarkStart w:id="266" w:name="_Toc448091887"/>
      <w:bookmarkEnd w:id="260"/>
      <w:bookmarkEnd w:id="261"/>
      <w:bookmarkEnd w:id="262"/>
      <w:r>
        <w:rPr>
          <w:rFonts w:hint="eastAsia"/>
        </w:rPr>
        <w:t>引入情感词典的情感分析</w:t>
      </w:r>
      <w:bookmarkEnd w:id="266"/>
    </w:p>
    <w:p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746E11">
        <w:fldChar w:fldCharType="begin"/>
      </w:r>
      <w:r w:rsidR="00746E11">
        <w:instrText xml:space="preserve"> REF _Ref447459425 \r \h  \* MERGEFORMAT </w:instrText>
      </w:r>
      <w:r w:rsidR="00746E11">
        <w:fldChar w:fldCharType="separate"/>
      </w:r>
      <w:r w:rsidR="00A079A3">
        <w:rPr>
          <w:vertAlign w:val="superscript"/>
        </w:rPr>
        <w:t>[46]</w:t>
      </w:r>
      <w:r w:rsidR="00746E11">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746E11">
        <w:fldChar w:fldCharType="begin"/>
      </w:r>
      <w:r w:rsidR="00746E11">
        <w:instrText xml:space="preserve">REF _Ref447459441 \r \h \* MERGEFORMAT </w:instrText>
      </w:r>
      <w:r w:rsidR="00746E11">
        <w:fldChar w:fldCharType="separate"/>
      </w:r>
      <w:r w:rsidR="00A079A3">
        <w:rPr>
          <w:vertAlign w:val="superscript"/>
        </w:rPr>
        <w:t>[47]</w:t>
      </w:r>
      <w:r w:rsidR="00746E11">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w:t>
      </w:r>
      <w:r w:rsidR="00431696">
        <w:lastRenderedPageBreak/>
        <w:t>副词的微博，所表现出的情感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746E11">
        <w:fldChar w:fldCharType="begin"/>
      </w:r>
      <w:r w:rsidR="00746E11">
        <w:instrText xml:space="preserve">REF _Ref447459484 \r \h \* MERGEFORMAT </w:instrText>
      </w:r>
      <w:r w:rsidR="00746E11">
        <w:fldChar w:fldCharType="separate"/>
      </w:r>
      <w:r w:rsidR="00A079A3">
        <w:rPr>
          <w:vertAlign w:val="superscript"/>
        </w:rPr>
        <w:t>[48]</w:t>
      </w:r>
      <w:r w:rsidR="00746E11">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rsidR="003D4B85" w:rsidRDefault="003D4B85" w:rsidP="008F4848">
      <w:pPr>
        <w:jc w:val="center"/>
        <w:rPr>
          <w:sz w:val="21"/>
          <w:szCs w:val="21"/>
        </w:rPr>
      </w:pPr>
    </w:p>
    <w:p w:rsidR="003D4B85" w:rsidRPr="00B55BEF" w:rsidRDefault="003D4B85" w:rsidP="00B55BEF">
      <w:pPr>
        <w:pStyle w:val="aff"/>
        <w:spacing w:line="240" w:lineRule="auto"/>
        <w:jc w:val="center"/>
        <w:rPr>
          <w:rFonts w:ascii="Times New Roman" w:eastAsia="宋体" w:hAnsi="Times New Roman"/>
          <w:sz w:val="21"/>
          <w:szCs w:val="21"/>
        </w:rPr>
      </w:pPr>
      <w:bookmarkStart w:id="267" w:name="_Toc446662539"/>
      <w:bookmarkStart w:id="268" w:name="_Toc448002825"/>
      <w:r w:rsidRPr="00B55BEF">
        <w:rPr>
          <w:rFonts w:ascii="Times New Roman" w:eastAsia="宋体" w:hAnsi="Times New Roman" w:hint="eastAsia"/>
          <w:sz w:val="21"/>
          <w:szCs w:val="21"/>
        </w:rPr>
        <w:t>表</w:t>
      </w:r>
      <w:r w:rsidR="00643F33"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643F33"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643F33"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643F33"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sidRPr="00B55BEF">
        <w:rPr>
          <w:rFonts w:ascii="Times New Roman" w:eastAsia="宋体" w:hAnsi="Times New Roman"/>
          <w:sz w:val="21"/>
          <w:szCs w:val="21"/>
        </w:rPr>
        <w:fldChar w:fldCharType="end"/>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7"/>
      <w:bookmarkEnd w:id="268"/>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84"/>
        <w:gridCol w:w="5704"/>
        <w:gridCol w:w="1331"/>
      </w:tblGrid>
      <w:tr w:rsidR="00F21DA2" w:rsidRPr="00952EF5" w:rsidTr="001E133F">
        <w:trPr>
          <w:trHeight w:val="409"/>
        </w:trPr>
        <w:tc>
          <w:tcPr>
            <w:tcW w:w="966" w:type="pct"/>
            <w:tcBorders>
              <w:top w:val="single" w:sz="4" w:space="0" w:color="auto"/>
              <w:bottom w:val="single" w:sz="4" w:space="0" w:color="auto"/>
            </w:tcBorders>
            <w:vAlign w:val="center"/>
          </w:tcPr>
          <w:p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rsidTr="001E133F">
        <w:trPr>
          <w:trHeight w:val="409"/>
        </w:trPr>
        <w:tc>
          <w:tcPr>
            <w:tcW w:w="966"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rsidTr="001E133F">
        <w:trPr>
          <w:trHeight w:val="409"/>
        </w:trPr>
        <w:tc>
          <w:tcPr>
            <w:tcW w:w="966"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甚度</w:t>
            </w:r>
          </w:p>
        </w:tc>
        <w:tc>
          <w:tcPr>
            <w:tcW w:w="3271"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rsidTr="001E133F">
        <w:trPr>
          <w:trHeight w:val="409"/>
        </w:trPr>
        <w:tc>
          <w:tcPr>
            <w:tcW w:w="966"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递度</w:t>
            </w:r>
          </w:p>
        </w:tc>
        <w:tc>
          <w:tcPr>
            <w:tcW w:w="3271"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rsidTr="001E133F">
        <w:trPr>
          <w:trHeight w:val="409"/>
        </w:trPr>
        <w:tc>
          <w:tcPr>
            <w:tcW w:w="966"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rsidR="00F21DA2" w:rsidRPr="00952EF5" w:rsidRDefault="00F21DA2" w:rsidP="00583C80">
            <w:pPr>
              <w:spacing w:line="240" w:lineRule="auto"/>
              <w:jc w:val="center"/>
              <w:rPr>
                <w:sz w:val="21"/>
                <w:szCs w:val="21"/>
              </w:rPr>
            </w:pPr>
            <w:r w:rsidRPr="00952EF5">
              <w:rPr>
                <w:rFonts w:hint="eastAsia"/>
                <w:sz w:val="21"/>
                <w:szCs w:val="21"/>
              </w:rPr>
              <w:t>0.3</w:t>
            </w:r>
          </w:p>
        </w:tc>
      </w:tr>
    </w:tbl>
    <w:p w:rsidR="009C7EBE" w:rsidRDefault="009C7EBE" w:rsidP="004C23E7">
      <w:pPr>
        <w:jc w:val="center"/>
      </w:pPr>
    </w:p>
    <w:p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rsidR="0063769D" w:rsidRDefault="002906D0" w:rsidP="00955EE0">
      <w:pPr>
        <w:pStyle w:val="2"/>
        <w:numPr>
          <w:ilvl w:val="1"/>
          <w:numId w:val="27"/>
        </w:numPr>
      </w:pPr>
      <w:bookmarkStart w:id="269" w:name="_Toc448091888"/>
      <w:r>
        <w:rPr>
          <w:rFonts w:hint="eastAsia"/>
        </w:rPr>
        <w:t>融合文本语义</w:t>
      </w:r>
      <w:r>
        <w:t>和情感</w:t>
      </w:r>
      <w:r w:rsidR="005B46ED">
        <w:rPr>
          <w:rFonts w:hint="eastAsia"/>
        </w:rPr>
        <w:t>分析</w:t>
      </w:r>
      <w:r>
        <w:t>的好友推荐</w:t>
      </w:r>
      <w:bookmarkEnd w:id="269"/>
    </w:p>
    <w:p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rsidR="00D2413E" w:rsidRDefault="00D2413E" w:rsidP="00D2413E">
      <w:pPr>
        <w:pStyle w:val="MTDisplayEquation"/>
      </w:pPr>
      <w:r>
        <w:tab/>
      </w:r>
      <w:r w:rsidR="00DF1688" w:rsidRPr="00DF1688">
        <w:rPr>
          <w:position w:val="-16"/>
        </w:rPr>
        <w:object w:dxaOrig="4000" w:dyaOrig="400">
          <v:shape id="_x0000_i1221" type="#_x0000_t75" style="width:199.7pt;height:19.4pt" o:ole="">
            <v:imagedata r:id="rId384" o:title=""/>
          </v:shape>
          <o:OLEObject Type="Embed" ProgID="Equation.DSMT4" ShapeID="_x0000_i1221" DrawAspect="Content" ObjectID="_1524905052" r:id="rId385"/>
        </w:object>
      </w:r>
      <w:r w:rsidRPr="00D2413E">
        <w:rPr>
          <w:position w:val="-4"/>
        </w:rPr>
        <w:object w:dxaOrig="180" w:dyaOrig="279">
          <v:shape id="_x0000_i1222" type="#_x0000_t75" style="width:8.75pt;height:14.4pt" o:ole="">
            <v:imagedata r:id="rId216" o:title=""/>
          </v:shape>
          <o:OLEObject Type="Embed" ProgID="Equation.DSMT4" ShapeID="_x0000_i1222" DrawAspect="Content" ObjectID="_1524905053" r:id="rId386"/>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1</w:instrText>
        </w:r>
      </w:fldSimple>
      <w:r>
        <w:instrText>)</w:instrText>
      </w:r>
      <w:r w:rsidR="00643F33">
        <w:fldChar w:fldCharType="end"/>
      </w:r>
    </w:p>
    <w:p w:rsidR="0067371B" w:rsidRDefault="002906D0" w:rsidP="002906D0">
      <w:r>
        <w:t>其中</w:t>
      </w:r>
      <w:r w:rsidR="00CC1123" w:rsidRPr="00CC1123">
        <w:rPr>
          <w:position w:val="-14"/>
        </w:rPr>
        <w:object w:dxaOrig="1080" w:dyaOrig="380">
          <v:shape id="_x0000_i1223" type="#_x0000_t75" style="width:53.85pt;height:18.8pt" o:ole="">
            <v:imagedata r:id="rId387" o:title=""/>
          </v:shape>
          <o:OLEObject Type="Embed" ProgID="Equation.DSMT4" ShapeID="_x0000_i1223" DrawAspect="Content" ObjectID="_1524905054" r:id="rId388"/>
        </w:object>
      </w:r>
      <w:r>
        <w:t>为用户文本的相似度</w:t>
      </w:r>
      <w:r>
        <w:rPr>
          <w:rFonts w:hint="eastAsia"/>
        </w:rPr>
        <w:t>，</w:t>
      </w:r>
      <w:r w:rsidR="00CC1123" w:rsidRPr="00CC1123">
        <w:rPr>
          <w:position w:val="-14"/>
        </w:rPr>
        <w:object w:dxaOrig="1180" w:dyaOrig="380">
          <v:shape id="_x0000_i1224" type="#_x0000_t75" style="width:58.25pt;height:18.8pt" o:ole="">
            <v:imagedata r:id="rId389" o:title=""/>
          </v:shape>
          <o:OLEObject Type="Embed" ProgID="Equation.DSMT4" ShapeID="_x0000_i1224" DrawAspect="Content" ObjectID="_1524905055" r:id="rId390"/>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rsidR="00923F3E" w:rsidRDefault="0054228D" w:rsidP="00CD2B13">
      <w:pPr>
        <w:jc w:val="center"/>
      </w:pPr>
      <w:r>
        <w:object w:dxaOrig="5761" w:dyaOrig="7036">
          <v:shape id="_x0000_i1225" type="#_x0000_t75" style="width:4in;height:351.25pt" o:ole="">
            <v:imagedata r:id="rId391" o:title=""/>
          </v:shape>
          <o:OLEObject Type="Embed" ProgID="Visio.Drawing.15" ShapeID="_x0000_i1225" DrawAspect="Content" ObjectID="_1524905056" r:id="rId392"/>
        </w:object>
      </w:r>
    </w:p>
    <w:p w:rsidR="00A26C20" w:rsidRPr="00C96CE9" w:rsidRDefault="00A26C20" w:rsidP="00E13080">
      <w:pPr>
        <w:pStyle w:val="aff"/>
        <w:jc w:val="center"/>
        <w:rPr>
          <w:rFonts w:ascii="Times New Roman" w:eastAsia="宋体" w:hAnsi="Times New Roman"/>
          <w:sz w:val="21"/>
          <w:szCs w:val="21"/>
        </w:rPr>
      </w:pPr>
      <w:bookmarkStart w:id="270" w:name="_Toc448002807"/>
      <w:r w:rsidRPr="00C96CE9">
        <w:rPr>
          <w:rFonts w:ascii="Times New Roman" w:eastAsia="宋体" w:hAnsi="Times New Roman"/>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Pr>
          <w:rFonts w:ascii="Times New Roman" w:eastAsia="宋体" w:hAnsi="Times New Roman"/>
          <w:sz w:val="21"/>
          <w:szCs w:val="21"/>
        </w:rPr>
        <w:fldChar w:fldCharType="end"/>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70"/>
    </w:p>
    <w:p w:rsidR="00EC0DDB" w:rsidRDefault="00EC0DDB" w:rsidP="004C23E7">
      <w:pPr>
        <w:jc w:val="center"/>
      </w:pPr>
    </w:p>
    <w:p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rsidR="00D2413E" w:rsidRDefault="00D2413E" w:rsidP="00D2413E">
      <w:pPr>
        <w:pStyle w:val="MTDisplayEquation"/>
      </w:pPr>
      <w:r>
        <w:tab/>
      </w:r>
      <w:r w:rsidRPr="00D2413E">
        <w:rPr>
          <w:position w:val="-4"/>
        </w:rPr>
        <w:object w:dxaOrig="180" w:dyaOrig="279">
          <v:shape id="_x0000_i1226" type="#_x0000_t75" style="width:8.75pt;height:14.4pt" o:ole="">
            <v:imagedata r:id="rId78" o:title=""/>
          </v:shape>
          <o:OLEObject Type="Embed" ProgID="Equation.DSMT4" ShapeID="_x0000_i1226" DrawAspect="Content" ObjectID="_1524905057" r:id="rId393"/>
        </w:object>
      </w:r>
      <w:r w:rsidRPr="00A13B2D">
        <w:rPr>
          <w:position w:val="-68"/>
        </w:rPr>
        <w:object w:dxaOrig="5980" w:dyaOrig="1480">
          <v:shape id="_x0000_i1227" type="#_x0000_t75" style="width:298pt;height:74.5pt" o:ole="">
            <v:imagedata r:id="rId394" o:title=""/>
          </v:shape>
          <o:OLEObject Type="Embed" ProgID="Equation.DSMT4" ShapeID="_x0000_i1227" DrawAspect="Content" ObjectID="_1524905058" r:id="rId395"/>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2</w:instrText>
        </w:r>
      </w:fldSimple>
      <w:r>
        <w:instrText>)</w:instrText>
      </w:r>
      <w:r w:rsidR="00643F33">
        <w:fldChar w:fldCharType="end"/>
      </w:r>
    </w:p>
    <w:p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v:shape id="_x0000_i1228" type="#_x0000_t75" style="width:18.15pt;height:18.15pt" o:ole="">
            <v:imagedata r:id="rId396" o:title=""/>
          </v:shape>
          <o:OLEObject Type="Embed" ProgID="Equation.DSMT4" ShapeID="_x0000_i1228" DrawAspect="Content" ObjectID="_1524905059" r:id="rId397"/>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v:shape id="_x0000_i1229" type="#_x0000_t75" style="width:20.05pt;height:18.15pt" o:ole="">
            <v:imagedata r:id="rId398" o:title=""/>
          </v:shape>
          <o:OLEObject Type="Embed" ProgID="Equation.DSMT4" ShapeID="_x0000_i1229" DrawAspect="Content" ObjectID="_1524905060" r:id="rId399"/>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rsidR="00062DDA" w:rsidRPr="00B346DF" w:rsidRDefault="00062DDA" w:rsidP="004C23E7">
      <w:pPr>
        <w:jc w:val="center"/>
        <w:rPr>
          <w:rFonts w:cs="Times New Roman"/>
        </w:rPr>
      </w:pPr>
    </w:p>
    <w:p w:rsidR="002906D0" w:rsidRPr="00B55BEF" w:rsidRDefault="003D4B85" w:rsidP="005E67B4">
      <w:pPr>
        <w:pStyle w:val="aff"/>
        <w:spacing w:line="240" w:lineRule="auto"/>
        <w:jc w:val="center"/>
        <w:rPr>
          <w:rFonts w:ascii="Times New Roman" w:eastAsia="宋体" w:hAnsi="Times New Roman"/>
          <w:sz w:val="21"/>
          <w:szCs w:val="21"/>
        </w:rPr>
      </w:pPr>
      <w:bookmarkStart w:id="271" w:name="_Toc446662540"/>
      <w:bookmarkStart w:id="272" w:name="_Toc448002826"/>
      <w:r w:rsidRPr="00B55BEF">
        <w:rPr>
          <w:rFonts w:ascii="Times New Roman" w:eastAsia="宋体" w:hAnsi="Times New Roman" w:hint="eastAsia"/>
          <w:sz w:val="21"/>
          <w:szCs w:val="21"/>
        </w:rPr>
        <w:t>表</w:t>
      </w:r>
      <w:r w:rsidR="00643F33"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643F33"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643F33"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643F33"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sidRPr="00B55BEF">
        <w:rPr>
          <w:rFonts w:ascii="Times New Roman" w:eastAsia="宋体" w:hAnsi="Times New Roman"/>
          <w:sz w:val="21"/>
          <w:szCs w:val="21"/>
        </w:rPr>
        <w:fldChar w:fldCharType="end"/>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71"/>
      <w:bookmarkEnd w:id="272"/>
    </w:p>
    <w:tbl>
      <w:tblPr>
        <w:tblStyle w:val="210"/>
        <w:tblW w:w="5000" w:type="pct"/>
        <w:jc w:val="center"/>
        <w:tblLook w:val="04A0" w:firstRow="1" w:lastRow="0" w:firstColumn="1" w:lastColumn="0" w:noHBand="0" w:noVBand="1"/>
      </w:tblPr>
      <w:tblGrid>
        <w:gridCol w:w="3386"/>
        <w:gridCol w:w="2667"/>
        <w:gridCol w:w="2666"/>
      </w:tblGrid>
      <w:tr w:rsidR="002906D0" w:rsidRPr="00BC3389"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v:shape id="_x0000_i1230" type="#_x0000_t75" style="width:25.05pt;height:15.05pt" o:ole="">
                  <v:imagedata r:id="rId400" o:title=""/>
                </v:shape>
                <o:OLEObject Type="Embed" ProgID="Equation.DSMT4" ShapeID="_x0000_i1230" DrawAspect="Content" ObjectID="_1524905061" r:id="rId401"/>
              </w:object>
            </w:r>
          </w:p>
        </w:tc>
        <w:tc>
          <w:tcPr>
            <w:tcW w:w="1529" w:type="pct"/>
            <w:tcBorders>
              <w:top w:val="single" w:sz="4" w:space="0" w:color="auto"/>
              <w:bottom w:val="single" w:sz="4" w:space="0" w:color="auto"/>
            </w:tcBorders>
            <w:vAlign w:val="center"/>
          </w:tcPr>
          <w:p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v:shape id="_x0000_i1231" type="#_x0000_t75" style="width:26.3pt;height:15.05pt" o:ole="">
                  <v:imagedata r:id="rId402" o:title=""/>
                </v:shape>
                <o:OLEObject Type="Embed" ProgID="Equation.DSMT4" ShapeID="_x0000_i1231" DrawAspect="Content" ObjectID="_1524905062" r:id="rId403"/>
              </w:object>
            </w:r>
          </w:p>
        </w:tc>
      </w:tr>
      <w:tr w:rsidR="002906D0" w:rsidRPr="00BC3389"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v:shape id="_x0000_i1232" type="#_x0000_t75" style="width:13.75pt;height:16.3pt" o:ole="">
                  <v:imagedata r:id="rId404" o:title=""/>
                </v:shape>
                <o:OLEObject Type="Embed" ProgID="Equation.DSMT4" ShapeID="_x0000_i1232" DrawAspect="Content" ObjectID="_1524905063" r:id="rId405"/>
              </w:object>
            </w:r>
          </w:p>
        </w:tc>
        <w:tc>
          <w:tcPr>
            <w:tcW w:w="1529" w:type="pct"/>
            <w:tcBorders>
              <w:top w:val="single" w:sz="4" w:space="0" w:color="auto"/>
              <w:bottom w:val="single" w:sz="4" w:space="0" w:color="auto"/>
            </w:tcBorders>
            <w:vAlign w:val="center"/>
          </w:tcPr>
          <w:p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v:shape id="_x0000_i1233" type="#_x0000_t75" style="width:20.05pt;height:15.05pt" o:ole="">
                  <v:imagedata r:id="rId406" o:title=""/>
                </v:shape>
                <o:OLEObject Type="Embed" ProgID="Equation.DSMT4" ShapeID="_x0000_i1233" DrawAspect="Content" ObjectID="_1524905064" r:id="rId407"/>
              </w:object>
            </w:r>
          </w:p>
        </w:tc>
        <w:tc>
          <w:tcPr>
            <w:tcW w:w="1529" w:type="pct"/>
            <w:tcBorders>
              <w:top w:val="single" w:sz="4" w:space="0" w:color="auto"/>
              <w:bottom w:val="single" w:sz="4" w:space="0" w:color="auto"/>
            </w:tcBorders>
            <w:vAlign w:val="center"/>
          </w:tcPr>
          <w:p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v:shape id="_x0000_i1234" type="#_x0000_t75" style="width:20.05pt;height:15.05pt" o:ole="">
                  <v:imagedata r:id="rId408" o:title=""/>
                </v:shape>
                <o:OLEObject Type="Embed" ProgID="Equation.DSMT4" ShapeID="_x0000_i1234" DrawAspect="Content" ObjectID="_1524905065" r:id="rId409"/>
              </w:object>
            </w:r>
          </w:p>
        </w:tc>
      </w:tr>
      <w:tr w:rsidR="002906D0" w:rsidRPr="00BC3389"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v:shape id="_x0000_i1235" type="#_x0000_t75" style="width:15.05pt;height:17.55pt" o:ole="">
                  <v:imagedata r:id="rId410" o:title=""/>
                </v:shape>
                <o:OLEObject Type="Embed" ProgID="Equation.DSMT4" ShapeID="_x0000_i1235" DrawAspect="Content" ObjectID="_1524905066" r:id="rId411"/>
              </w:object>
            </w:r>
          </w:p>
        </w:tc>
        <w:tc>
          <w:tcPr>
            <w:tcW w:w="1529" w:type="pct"/>
            <w:tcBorders>
              <w:top w:val="single" w:sz="4" w:space="0" w:color="auto"/>
              <w:bottom w:val="single" w:sz="4" w:space="0" w:color="auto"/>
            </w:tcBorders>
            <w:vAlign w:val="center"/>
          </w:tcPr>
          <w:p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v:shape id="_x0000_i1236" type="#_x0000_t75" style="width:20.05pt;height:15.05pt" o:ole="">
                  <v:imagedata r:id="rId412" o:title=""/>
                </v:shape>
                <o:OLEObject Type="Embed" ProgID="Equation.DSMT4" ShapeID="_x0000_i1236" DrawAspect="Content" ObjectID="_1524905067" r:id="rId413"/>
              </w:object>
            </w:r>
          </w:p>
        </w:tc>
        <w:tc>
          <w:tcPr>
            <w:tcW w:w="1529" w:type="pct"/>
            <w:tcBorders>
              <w:top w:val="single" w:sz="4" w:space="0" w:color="auto"/>
              <w:bottom w:val="single" w:sz="4" w:space="0" w:color="auto"/>
            </w:tcBorders>
            <w:vAlign w:val="center"/>
          </w:tcPr>
          <w:p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v:shape id="_x0000_i1237" type="#_x0000_t75" style="width:20.05pt;height:15.05pt" o:ole="">
                  <v:imagedata r:id="rId414" o:title=""/>
                </v:shape>
                <o:OLEObject Type="Embed" ProgID="Equation.DSMT4" ShapeID="_x0000_i1237" DrawAspect="Content" ObjectID="_1524905068" r:id="rId415"/>
              </w:object>
            </w:r>
          </w:p>
        </w:tc>
      </w:tr>
    </w:tbl>
    <w:p w:rsidR="002906D0" w:rsidRDefault="002906D0" w:rsidP="002906D0">
      <w:pPr>
        <w:rPr>
          <w:rFonts w:cs="Times New Roman"/>
        </w:rPr>
      </w:pPr>
      <w:r>
        <w:rPr>
          <w:rFonts w:asciiTheme="minorEastAsia" w:hAnsiTheme="minorEastAsia" w:cs="Times New Roman"/>
        </w:rPr>
        <w:lastRenderedPageBreak/>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v:shape id="_x0000_i1238" type="#_x0000_t75" style="width:14.4pt;height:18.15pt" o:ole="">
            <v:imagedata r:id="rId416" o:title=""/>
          </v:shape>
          <o:OLEObject Type="Embed" ProgID="Equation.DSMT4" ShapeID="_x0000_i1238" DrawAspect="Content" ObjectID="_1524905069" r:id="rId417"/>
        </w:object>
      </w:r>
      <w:r>
        <w:rPr>
          <w:rFonts w:cs="Times New Roman"/>
        </w:rPr>
        <w:t>和</w:t>
      </w:r>
      <w:r w:rsidRPr="002E568B">
        <w:rPr>
          <w:rFonts w:cs="Times New Roman"/>
          <w:position w:val="-14"/>
        </w:rPr>
        <w:object w:dxaOrig="320" w:dyaOrig="380">
          <v:shape id="_x0000_i1239" type="#_x0000_t75" style="width:15.65pt;height:18.8pt" o:ole="">
            <v:imagedata r:id="rId418" o:title=""/>
          </v:shape>
          <o:OLEObject Type="Embed" ProgID="Equation.DSMT4" ShapeID="_x0000_i1239" DrawAspect="Content" ObjectID="_1524905070" r:id="rId419"/>
        </w:object>
      </w:r>
      <w:r>
        <w:rPr>
          <w:rFonts w:cs="Times New Roman"/>
        </w:rPr>
        <w:t>的相似度计算方式为</w:t>
      </w:r>
      <w:r>
        <w:rPr>
          <w:rFonts w:cs="Times New Roman" w:hint="eastAsia"/>
        </w:rPr>
        <w:t>：</w:t>
      </w:r>
    </w:p>
    <w:p w:rsidR="00C64764" w:rsidRDefault="00C64764" w:rsidP="00C64764">
      <w:pPr>
        <w:pStyle w:val="MTDisplayEquation"/>
      </w:pPr>
      <w:r>
        <w:tab/>
      </w:r>
      <w:r w:rsidRPr="00495139">
        <w:rPr>
          <w:rFonts w:asciiTheme="minorEastAsia" w:hAnsiTheme="minorEastAsia"/>
          <w:position w:val="-66"/>
        </w:rPr>
        <w:object w:dxaOrig="6200" w:dyaOrig="2120">
          <v:shape id="_x0000_i1240" type="#_x0000_t75" style="width:311.8pt;height:105.8pt" o:ole="">
            <v:imagedata r:id="rId420" o:title=""/>
          </v:shape>
          <o:OLEObject Type="Embed" ProgID="Equation.DSMT4" ShapeID="_x0000_i1240" DrawAspect="Content" ObjectID="_1524905071" r:id="rId421"/>
        </w:object>
      </w:r>
      <w:r w:rsidRPr="00C64764">
        <w:rPr>
          <w:position w:val="-4"/>
        </w:rPr>
        <w:object w:dxaOrig="180" w:dyaOrig="279">
          <v:shape id="_x0000_i1241" type="#_x0000_t75" style="width:8.75pt;height:14.4pt" o:ole="">
            <v:imagedata r:id="rId78" o:title=""/>
          </v:shape>
          <o:OLEObject Type="Embed" ProgID="Equation.DSMT4" ShapeID="_x0000_i1241" DrawAspect="Content" ObjectID="_1524905072" r:id="rId422"/>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3</w:instrText>
        </w:r>
      </w:fldSimple>
      <w:r>
        <w:instrText>)</w:instrText>
      </w:r>
      <w:r w:rsidR="00643F33">
        <w:fldChar w:fldCharType="end"/>
      </w:r>
    </w:p>
    <w:p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v:shape id="_x0000_i1242" type="#_x0000_t75" style="width:31.95pt;height:18.15pt" o:ole="">
            <v:imagedata r:id="rId423" o:title=""/>
          </v:shape>
          <o:OLEObject Type="Embed" ProgID="Equation.DSMT4" ShapeID="_x0000_i1242" DrawAspect="Content" ObjectID="_1524905073" r:id="rId424"/>
        </w:object>
      </w:r>
      <w:r>
        <w:rPr>
          <w:rFonts w:hint="eastAsia"/>
        </w:rPr>
        <w:t>和</w:t>
      </w:r>
      <w:r w:rsidR="00BB6C1F" w:rsidRPr="00BB6C1F">
        <w:rPr>
          <w:position w:val="-12"/>
        </w:rPr>
        <w:object w:dxaOrig="660" w:dyaOrig="360">
          <v:shape id="_x0000_i1243" type="#_x0000_t75" style="width:33.2pt;height:18.15pt" o:ole="">
            <v:imagedata r:id="rId425" o:title=""/>
          </v:shape>
          <o:OLEObject Type="Embed" ProgID="Equation.DSMT4" ShapeID="_x0000_i1243" DrawAspect="Content" ObjectID="_1524905074" r:id="rId426"/>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v:shape id="_x0000_i1244" type="#_x0000_t75" style="width:31.95pt;height:18.15pt" o:ole="">
            <v:imagedata r:id="rId423" o:title=""/>
          </v:shape>
          <o:OLEObject Type="Embed" ProgID="Equation.DSMT4" ShapeID="_x0000_i1244" DrawAspect="Content" ObjectID="_1524905075" r:id="rId427"/>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v:shape id="_x0000_i1245" type="#_x0000_t75" style="width:11.9pt;height:18.15pt" o:ole="">
            <v:imagedata r:id="rId428" o:title=""/>
          </v:shape>
          <o:OLEObject Type="Embed" ProgID="Equation.DSMT4" ShapeID="_x0000_i1245" DrawAspect="Content" ObjectID="_1524905076" r:id="rId429"/>
        </w:object>
      </w:r>
      <w:r>
        <w:rPr>
          <w:rFonts w:hint="eastAsia"/>
        </w:rPr>
        <w:t>，</w:t>
      </w:r>
      <w:r w:rsidRPr="00D222F4">
        <w:rPr>
          <w:position w:val="-12"/>
        </w:rPr>
        <w:object w:dxaOrig="260" w:dyaOrig="360">
          <v:shape id="_x0000_i1246" type="#_x0000_t75" style="width:13.75pt;height:18.15pt" o:ole="">
            <v:imagedata r:id="rId430" o:title=""/>
          </v:shape>
          <o:OLEObject Type="Embed" ProgID="Equation.DSMT4" ShapeID="_x0000_i1246" DrawAspect="Content" ObjectID="_1524905077" r:id="rId431"/>
        </w:object>
      </w:r>
      <w:r>
        <w:rPr>
          <w:rFonts w:hint="eastAsia"/>
        </w:rPr>
        <w:t>，</w:t>
      </w:r>
      <w:r>
        <w:t>...</w:t>
      </w:r>
      <w:r>
        <w:rPr>
          <w:rFonts w:hint="eastAsia"/>
        </w:rPr>
        <w:t>，</w:t>
      </w:r>
      <w:r w:rsidRPr="00D222F4">
        <w:rPr>
          <w:position w:val="-12"/>
        </w:rPr>
        <w:object w:dxaOrig="260" w:dyaOrig="360">
          <v:shape id="_x0000_i1247" type="#_x0000_t75" style="width:13.75pt;height:18.15pt" o:ole="">
            <v:imagedata r:id="rId432" o:title=""/>
          </v:shape>
          <o:OLEObject Type="Embed" ProgID="Equation.DSMT4" ShapeID="_x0000_i1247" DrawAspect="Content" ObjectID="_1524905078" r:id="rId433"/>
        </w:object>
      </w:r>
      <w:r>
        <w:rPr>
          <w:rFonts w:hint="eastAsia"/>
        </w:rPr>
        <w:t>，</w:t>
      </w:r>
      <w:r w:rsidR="00BB6C1F" w:rsidRPr="00BB6C1F">
        <w:rPr>
          <w:position w:val="-12"/>
        </w:rPr>
        <w:object w:dxaOrig="660" w:dyaOrig="360">
          <v:shape id="_x0000_i1248" type="#_x0000_t75" style="width:33.2pt;height:18.15pt" o:ole="">
            <v:imagedata r:id="rId425" o:title=""/>
          </v:shape>
          <o:OLEObject Type="Embed" ProgID="Equation.DSMT4" ShapeID="_x0000_i1248" DrawAspect="Content" ObjectID="_1524905079" r:id="rId434"/>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v:shape id="_x0000_i1249" type="#_x0000_t75" style="width:15.65pt;height:18.15pt" o:ole="">
            <v:imagedata r:id="rId435" o:title=""/>
          </v:shape>
          <o:OLEObject Type="Embed" ProgID="Equation.DSMT4" ShapeID="_x0000_i1249" DrawAspect="Content" ObjectID="_1524905080" r:id="rId436"/>
        </w:object>
      </w:r>
      <w:r>
        <w:rPr>
          <w:rFonts w:hint="eastAsia"/>
        </w:rPr>
        <w:t>，</w:t>
      </w:r>
      <w:r w:rsidR="00FF09D5" w:rsidRPr="00D222F4">
        <w:rPr>
          <w:position w:val="-12"/>
        </w:rPr>
        <w:object w:dxaOrig="320" w:dyaOrig="360">
          <v:shape id="_x0000_i1250" type="#_x0000_t75" style="width:15.65pt;height:18.15pt" o:ole="">
            <v:imagedata r:id="rId437" o:title=""/>
          </v:shape>
          <o:OLEObject Type="Embed" ProgID="Equation.DSMT4" ShapeID="_x0000_i1250" DrawAspect="Content" ObjectID="_1524905081" r:id="rId438"/>
        </w:object>
      </w:r>
      <w:r>
        <w:rPr>
          <w:rFonts w:hint="eastAsia"/>
        </w:rPr>
        <w:t>，</w:t>
      </w:r>
      <w:r>
        <w:t>...</w:t>
      </w:r>
      <w:r>
        <w:rPr>
          <w:rFonts w:hint="eastAsia"/>
        </w:rPr>
        <w:t>，</w:t>
      </w:r>
      <w:r w:rsidR="00FF09D5" w:rsidRPr="00D222F4">
        <w:rPr>
          <w:position w:val="-12"/>
        </w:rPr>
        <w:object w:dxaOrig="320" w:dyaOrig="360">
          <v:shape id="_x0000_i1251" type="#_x0000_t75" style="width:15.65pt;height:18.15pt" o:ole="">
            <v:imagedata r:id="rId439" o:title=""/>
          </v:shape>
          <o:OLEObject Type="Embed" ProgID="Equation.DSMT4" ShapeID="_x0000_i1251" DrawAspect="Content" ObjectID="_1524905082" r:id="rId440"/>
        </w:object>
      </w:r>
      <w:r w:rsidR="00D920E4">
        <w:rPr>
          <w:rFonts w:hint="eastAsia"/>
        </w:rPr>
        <w:t>，则</w:t>
      </w:r>
      <w:r w:rsidR="00E44DAC">
        <w:rPr>
          <w:rFonts w:hint="eastAsia"/>
        </w:rPr>
        <w:t>计算</w:t>
      </w:r>
      <w:r w:rsidR="00BB6C1F" w:rsidRPr="00BB6C1F">
        <w:rPr>
          <w:position w:val="-12"/>
        </w:rPr>
        <w:object w:dxaOrig="639" w:dyaOrig="360">
          <v:shape id="_x0000_i1252" type="#_x0000_t75" style="width:31.95pt;height:18.15pt" o:ole="">
            <v:imagedata r:id="rId423" o:title=""/>
          </v:shape>
          <o:OLEObject Type="Embed" ProgID="Equation.DSMT4" ShapeID="_x0000_i1252" DrawAspect="Content" ObjectID="_1524905083" r:id="rId441"/>
        </w:object>
      </w:r>
      <w:r w:rsidR="002F531A">
        <w:rPr>
          <w:rFonts w:hint="eastAsia"/>
        </w:rPr>
        <w:t>和</w:t>
      </w:r>
      <w:r w:rsidR="00BB6C1F" w:rsidRPr="00BB6C1F">
        <w:rPr>
          <w:position w:val="-12"/>
        </w:rPr>
        <w:object w:dxaOrig="660" w:dyaOrig="360">
          <v:shape id="_x0000_i1253" type="#_x0000_t75" style="width:33.2pt;height:18.15pt" o:ole="">
            <v:imagedata r:id="rId425" o:title=""/>
          </v:shape>
          <o:OLEObject Type="Embed" ProgID="Equation.DSMT4" ShapeID="_x0000_i1253" DrawAspect="Content" ObjectID="_1524905084" r:id="rId442"/>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sidR="00064660">
        <w:t>4.4</w:t>
      </w:r>
      <w:r>
        <w:rPr>
          <w:rFonts w:hint="eastAsia"/>
        </w:rPr>
        <w:t>所示</w:t>
      </w:r>
      <w:r>
        <w:t>。</w:t>
      </w:r>
    </w:p>
    <w:p w:rsidR="00716F80" w:rsidRDefault="00716F80" w:rsidP="00716F80">
      <w:pPr>
        <w:pStyle w:val="MTDisplayEquation"/>
      </w:pPr>
      <w:r>
        <w:tab/>
      </w:r>
      <w:r w:rsidRPr="00C579B6">
        <w:rPr>
          <w:position w:val="-34"/>
        </w:rPr>
        <w:object w:dxaOrig="3840" w:dyaOrig="800">
          <v:shape id="_x0000_i1254" type="#_x0000_t75" style="width:192.85pt;height:40.7pt" o:ole="">
            <v:imagedata r:id="rId443" o:title=""/>
          </v:shape>
          <o:OLEObject Type="Embed" ProgID="Equation.DSMT4" ShapeID="_x0000_i1254" DrawAspect="Content" ObjectID="_1524905085" r:id="rId444"/>
        </w:object>
      </w:r>
      <w:r w:rsidRPr="00716F80">
        <w:rPr>
          <w:position w:val="-4"/>
        </w:rPr>
        <w:object w:dxaOrig="180" w:dyaOrig="279">
          <v:shape id="_x0000_i1255" type="#_x0000_t75" style="width:8.75pt;height:14.4pt" o:ole="">
            <v:imagedata r:id="rId78" o:title=""/>
          </v:shape>
          <o:OLEObject Type="Embed" ProgID="Equation.DSMT4" ShapeID="_x0000_i1255" DrawAspect="Content" ObjectID="_1524905086" r:id="rId445"/>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4</w:instrText>
        </w:r>
      </w:fldSimple>
      <w:r>
        <w:instrText>)</w:instrText>
      </w:r>
      <w:r w:rsidR="00643F33">
        <w:fldChar w:fldCharType="end"/>
      </w:r>
    </w:p>
    <w:p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rsidR="00716F80" w:rsidRPr="00716F80" w:rsidRDefault="00716F80" w:rsidP="00716F80">
      <w:pPr>
        <w:pStyle w:val="MTDisplayEquation"/>
      </w:pPr>
      <w:r>
        <w:tab/>
      </w:r>
      <w:r w:rsidRPr="00F44AC8">
        <w:rPr>
          <w:position w:val="-38"/>
        </w:rPr>
        <w:object w:dxaOrig="2940" w:dyaOrig="760">
          <v:shape id="_x0000_i1256" type="#_x0000_t75" style="width:147.75pt;height:38.2pt" o:ole="">
            <v:imagedata r:id="rId446" o:title=""/>
          </v:shape>
          <o:OLEObject Type="Embed" ProgID="Equation.DSMT4" ShapeID="_x0000_i1256" DrawAspect="Content" ObjectID="_1524905087" r:id="rId447"/>
        </w:object>
      </w:r>
      <w:r w:rsidRPr="00716F80">
        <w:rPr>
          <w:position w:val="-4"/>
        </w:rPr>
        <w:object w:dxaOrig="180" w:dyaOrig="279">
          <v:shape id="_x0000_i1257" type="#_x0000_t75" style="width:8.75pt;height:14.4pt" o:ole="">
            <v:imagedata r:id="rId216" o:title=""/>
          </v:shape>
          <o:OLEObject Type="Embed" ProgID="Equation.DSMT4" ShapeID="_x0000_i1257" DrawAspect="Content" ObjectID="_1524905088" r:id="rId448"/>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5</w:instrText>
        </w:r>
      </w:fldSimple>
      <w:r>
        <w:instrText>)</w:instrText>
      </w:r>
      <w:r w:rsidR="00643F33">
        <w:fldChar w:fldCharType="end"/>
      </w:r>
    </w:p>
    <w:p w:rsidR="00F44AC8" w:rsidRDefault="00F44AC8" w:rsidP="00F44AC8">
      <w:r>
        <w:t>其中</w:t>
      </w:r>
      <w:r w:rsidRPr="00F44AC8">
        <w:rPr>
          <w:position w:val="-12"/>
        </w:rPr>
        <w:object w:dxaOrig="260" w:dyaOrig="360">
          <v:shape id="_x0000_i1258" type="#_x0000_t75" style="width:13.75pt;height:18.15pt" o:ole="">
            <v:imagedata r:id="rId449" o:title=""/>
          </v:shape>
          <o:OLEObject Type="Embed" ProgID="Equation.DSMT4" ShapeID="_x0000_i1258" DrawAspect="Content" ObjectID="_1524905089" r:id="rId450"/>
        </w:object>
      </w:r>
      <w:r>
        <w:t>用户</w:t>
      </w:r>
      <w:r w:rsidR="00067DC2" w:rsidRPr="00067DC2">
        <w:rPr>
          <w:position w:val="-6"/>
        </w:rPr>
        <w:object w:dxaOrig="139" w:dyaOrig="260">
          <v:shape id="_x0000_i1259" type="#_x0000_t75" style="width:6.9pt;height:11.9pt" o:ole="">
            <v:imagedata r:id="rId451" o:title=""/>
          </v:shape>
          <o:OLEObject Type="Embed" ProgID="Equation.DSMT4" ShapeID="_x0000_i1259" DrawAspect="Content" ObjectID="_1524905090" r:id="rId452"/>
        </w:objec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rsidR="00716F80" w:rsidRPr="00716F80" w:rsidRDefault="00716F80" w:rsidP="00716F80">
      <w:pPr>
        <w:pStyle w:val="MTDisplayEquation"/>
      </w:pPr>
      <w:r>
        <w:tab/>
      </w:r>
      <w:r w:rsidR="001E2414" w:rsidRPr="00F44AC8">
        <w:rPr>
          <w:position w:val="-32"/>
        </w:rPr>
        <w:object w:dxaOrig="3720" w:dyaOrig="760">
          <v:shape id="_x0000_i1260" type="#_x0000_t75" style="width:186.55pt;height:38.2pt" o:ole="">
            <v:imagedata r:id="rId453" o:title=""/>
          </v:shape>
          <o:OLEObject Type="Embed" ProgID="Equation.DSMT4" ShapeID="_x0000_i1260" DrawAspect="Content" ObjectID="_1524905091" r:id="rId454"/>
        </w:object>
      </w:r>
      <w:r w:rsidRPr="00716F80">
        <w:rPr>
          <w:position w:val="-4"/>
        </w:rPr>
        <w:object w:dxaOrig="180" w:dyaOrig="279">
          <v:shape id="_x0000_i1261" type="#_x0000_t75" style="width:8.75pt;height:14.4pt" o:ole="">
            <v:imagedata r:id="rId78" o:title=""/>
          </v:shape>
          <o:OLEObject Type="Embed" ProgID="Equation.DSMT4" ShapeID="_x0000_i1261" DrawAspect="Content" ObjectID="_1524905092" r:id="rId455"/>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6</w:instrText>
        </w:r>
      </w:fldSimple>
      <w:r>
        <w:instrText>)</w:instrText>
      </w:r>
      <w:r w:rsidR="00643F33">
        <w:fldChar w:fldCharType="end"/>
      </w:r>
    </w:p>
    <w:p w:rsidR="00F44AC8" w:rsidRDefault="00F44AC8" w:rsidP="002906D0">
      <w:r>
        <w:t>其中</w:t>
      </w:r>
      <w:r w:rsidRPr="00F44AC8">
        <w:rPr>
          <w:position w:val="-16"/>
        </w:rPr>
        <w:object w:dxaOrig="560" w:dyaOrig="400">
          <v:shape id="_x0000_i1262" type="#_x0000_t75" style="width:27.55pt;height:20.05pt" o:ole="">
            <v:imagedata r:id="rId456" o:title=""/>
          </v:shape>
          <o:OLEObject Type="Embed" ProgID="Equation.DSMT4" ShapeID="_x0000_i1262" DrawAspect="Content" ObjectID="_1524905093" r:id="rId457"/>
        </w:object>
      </w:r>
      <w:r w:rsidR="00820510">
        <w:t>表示用户文本集合中正面情感词的数量</w:t>
      </w:r>
      <w:r w:rsidR="00820510">
        <w:rPr>
          <w:rFonts w:hint="eastAsia"/>
        </w:rPr>
        <w:t>，</w:t>
      </w:r>
      <w:r w:rsidR="00820510" w:rsidRPr="00820510">
        <w:rPr>
          <w:position w:val="-16"/>
        </w:rPr>
        <w:object w:dxaOrig="580" w:dyaOrig="400">
          <v:shape id="_x0000_i1263" type="#_x0000_t75" style="width:29.45pt;height:20.05pt" o:ole="">
            <v:imagedata r:id="rId458" o:title=""/>
          </v:shape>
          <o:OLEObject Type="Embed" ProgID="Equation.DSMT4" ShapeID="_x0000_i1263" DrawAspect="Content" ObjectID="_1524905094" r:id="rId459"/>
        </w:object>
      </w:r>
      <w:r w:rsidR="00820510">
        <w:t>表示用户文本集合中负面情感词的数量</w:t>
      </w:r>
      <w:r w:rsidR="00820510">
        <w:rPr>
          <w:rFonts w:hint="eastAsia"/>
        </w:rPr>
        <w:t>，</w:t>
      </w:r>
      <w:r w:rsidR="00185F8B" w:rsidRPr="00C16606">
        <w:rPr>
          <w:position w:val="-14"/>
        </w:rPr>
        <w:object w:dxaOrig="740" w:dyaOrig="400">
          <v:shape id="_x0000_i1264" type="#_x0000_t75" style="width:36.95pt;height:20.05pt" o:ole="">
            <v:imagedata r:id="rId460" o:title=""/>
          </v:shape>
          <o:OLEObject Type="Embed" ProgID="Equation.DSMT4" ShapeID="_x0000_i1264" DrawAspect="Content" ObjectID="_1524905095" r:id="rId461"/>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v:shape id="_x0000_i1265" type="#_x0000_t75" style="width:36.95pt;height:20.05pt" o:ole="">
            <v:imagedata r:id="rId462" o:title=""/>
          </v:shape>
          <o:OLEObject Type="Embed" ProgID="Equation.DSMT4" ShapeID="_x0000_i1265" DrawAspect="Content" ObjectID="_1524905096" r:id="rId463"/>
        </w:object>
      </w:r>
      <w:r w:rsidR="00C16606">
        <w:t>表示出现在负面情感词前面得出的否定系数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w:t>
      </w:r>
      <w:r w:rsidR="00815024">
        <w:rPr>
          <w:rFonts w:hint="eastAsia"/>
        </w:rPr>
        <w:lastRenderedPageBreak/>
        <w:t>情感保持不变，若次数为奇数，则用户的情感要进行反转，即</w:t>
      </w:r>
      <w:r w:rsidR="00C01D8C">
        <w:rPr>
          <w:rFonts w:hint="eastAsia"/>
        </w:rPr>
        <w:t>当用户的情感为负面情绪时，如果情感词前有奇数个</w:t>
      </w:r>
      <w:r w:rsidR="00067DC2">
        <w:rPr>
          <w:rFonts w:hint="eastAsia"/>
        </w:rPr>
        <w:t>否定词</w:t>
      </w:r>
      <w:r w:rsidR="00C01D8C">
        <w:rPr>
          <w:rFonts w:hint="eastAsia"/>
        </w:rPr>
        <w:t>，则用户的情感变为正面情绪，反之则仍为负面情绪。</w:t>
      </w:r>
    </w:p>
    <w:p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rsidR="00292914" w:rsidRDefault="00292914" w:rsidP="00292914">
      <w:pPr>
        <w:pStyle w:val="MTDisplayEquation"/>
      </w:pPr>
      <w:r>
        <w:tab/>
      </w:r>
      <w:r w:rsidR="00A12AE9" w:rsidRPr="00F44AC8">
        <w:rPr>
          <w:position w:val="-32"/>
        </w:rPr>
        <w:object w:dxaOrig="4580" w:dyaOrig="760">
          <v:shape id="_x0000_i1266" type="#_x0000_t75" style="width:230.4pt;height:38.2pt" o:ole="">
            <v:imagedata r:id="rId464" o:title=""/>
          </v:shape>
          <o:OLEObject Type="Embed" ProgID="Equation.DSMT4" ShapeID="_x0000_i1266" DrawAspect="Content" ObjectID="_1524905097" r:id="rId465"/>
        </w:object>
      </w:r>
      <w:r w:rsidRPr="00292914">
        <w:rPr>
          <w:position w:val="-4"/>
        </w:rPr>
        <w:object w:dxaOrig="180" w:dyaOrig="279">
          <v:shape id="_x0000_i1267" type="#_x0000_t75" style="width:8.75pt;height:14.4pt" o:ole="">
            <v:imagedata r:id="rId78" o:title=""/>
          </v:shape>
          <o:OLEObject Type="Embed" ProgID="Equation.DSMT4" ShapeID="_x0000_i1267" DrawAspect="Content" ObjectID="_1524905098" r:id="rId466"/>
        </w:object>
      </w:r>
      <w:r>
        <w:tab/>
      </w:r>
      <w:r w:rsidR="00643F33">
        <w:fldChar w:fldCharType="begin"/>
      </w:r>
      <w:r>
        <w:instrText xml:space="preserve"> MACROBUTTON MTPlaceRef \* MERGEFORMAT </w:instrText>
      </w:r>
      <w:r w:rsidR="00643F33">
        <w:fldChar w:fldCharType="begin"/>
      </w:r>
      <w:r>
        <w:instrText xml:space="preserve"> SEQ MTEqn \h \* MERGEFORMAT </w:instrText>
      </w:r>
      <w:r w:rsidR="00643F33">
        <w:fldChar w:fldCharType="end"/>
      </w:r>
      <w:r>
        <w:instrText>(</w:instrText>
      </w:r>
      <w:fldSimple w:instr=" SEQ MTChap \c \* Arabic \* MERGEFORMAT ">
        <w:r w:rsidR="00A079A3">
          <w:rPr>
            <w:noProof/>
          </w:rPr>
          <w:instrText>4</w:instrText>
        </w:r>
      </w:fldSimple>
      <w:r>
        <w:instrText>.</w:instrText>
      </w:r>
      <w:fldSimple w:instr=" SEQ MTEqn \c \* Arabic \* MERGEFORMAT ">
        <w:r w:rsidR="00A079A3">
          <w:rPr>
            <w:noProof/>
          </w:rPr>
          <w:instrText>7</w:instrText>
        </w:r>
      </w:fldSimple>
      <w:r>
        <w:instrText>)</w:instrText>
      </w:r>
      <w:r w:rsidR="00643F33">
        <w:fldChar w:fldCharType="end"/>
      </w:r>
    </w:p>
    <w:p w:rsidR="00FA40C7" w:rsidRDefault="00AB78FA" w:rsidP="00955EE0">
      <w:pPr>
        <w:pStyle w:val="2"/>
        <w:numPr>
          <w:ilvl w:val="1"/>
          <w:numId w:val="27"/>
        </w:numPr>
      </w:pPr>
      <w:bookmarkStart w:id="273" w:name="_Toc448091889"/>
      <w:r>
        <w:rPr>
          <w:rFonts w:hint="eastAsia"/>
        </w:rPr>
        <w:t>实验及性能分析</w:t>
      </w:r>
      <w:bookmarkEnd w:id="273"/>
    </w:p>
    <w:p w:rsidR="00345C0E" w:rsidRDefault="009613BA" w:rsidP="009613BA">
      <w:pPr>
        <w:pStyle w:val="3"/>
      </w:pPr>
      <w:bookmarkStart w:id="274" w:name="_Toc448091890"/>
      <w:r>
        <w:rPr>
          <w:rFonts w:hint="eastAsia"/>
        </w:rPr>
        <w:t>4.4.1</w:t>
      </w:r>
      <w:r>
        <w:t>数据集</w:t>
      </w:r>
      <w:bookmarkEnd w:id="274"/>
    </w:p>
    <w:p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r w:rsidR="00EB0845">
        <w:rPr>
          <w:rFonts w:hint="eastAsia"/>
        </w:rPr>
        <w:t>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的出度和入度</w:t>
      </w:r>
      <w:r w:rsidR="00124E44">
        <w:rPr>
          <w:rFonts w:hint="eastAsia"/>
        </w:rPr>
        <w:t>分布图</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86"/>
      </w:tblGrid>
      <w:tr w:rsidR="00B97345" w:rsidTr="0093596E">
        <w:tc>
          <w:tcPr>
            <w:tcW w:w="4359" w:type="dxa"/>
          </w:tcPr>
          <w:p w:rsidR="00B97345" w:rsidRDefault="005E7D09" w:rsidP="00C9171F">
            <w:r w:rsidRPr="005E7D09">
              <w:rPr>
                <w:rFonts w:hint="eastAsia"/>
                <w:noProof/>
              </w:rPr>
              <w:drawing>
                <wp:inline distT="0" distB="0" distL="0" distR="0">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67">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rsidR="00B97345" w:rsidRDefault="005E7D09" w:rsidP="00C9171F">
            <w:r w:rsidRPr="005E7D09">
              <w:rPr>
                <w:rFonts w:hint="eastAsia"/>
                <w:noProof/>
              </w:rPr>
              <w:drawing>
                <wp:inline distT="0" distB="0" distL="0" distR="0">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68">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97345" w:rsidRDefault="003D4B85" w:rsidP="005E67B4">
      <w:pPr>
        <w:pStyle w:val="aff"/>
        <w:spacing w:line="240" w:lineRule="auto"/>
        <w:jc w:val="center"/>
        <w:rPr>
          <w:rFonts w:ascii="Times New Roman" w:eastAsia="宋体" w:hAnsi="Times New Roman"/>
          <w:sz w:val="21"/>
          <w:szCs w:val="21"/>
        </w:rPr>
      </w:pPr>
      <w:bookmarkStart w:id="275" w:name="_Toc448002808"/>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643F33">
        <w:rPr>
          <w:rFonts w:ascii="Times New Roman" w:eastAsia="宋体" w:hAnsi="Times New Roman"/>
          <w:sz w:val="21"/>
          <w:szCs w:val="21"/>
        </w:rPr>
        <w:fldChar w:fldCharType="end"/>
      </w:r>
      <w:r w:rsidR="00E5624C" w:rsidRPr="00B55BEF">
        <w:rPr>
          <w:rFonts w:ascii="Times New Roman" w:eastAsia="宋体" w:hAnsi="Times New Roman"/>
          <w:sz w:val="21"/>
          <w:szCs w:val="21"/>
        </w:rPr>
        <w:t>数据集中用户的出度和入度</w:t>
      </w:r>
      <w:r w:rsidR="007E4ADE">
        <w:rPr>
          <w:rFonts w:ascii="Times New Roman" w:eastAsia="宋体" w:hAnsi="Times New Roman" w:hint="eastAsia"/>
          <w:sz w:val="21"/>
          <w:szCs w:val="21"/>
        </w:rPr>
        <w:t>概率分布图</w:t>
      </w:r>
      <w:bookmarkEnd w:id="275"/>
    </w:p>
    <w:p w:rsidR="00933E2F" w:rsidRDefault="00933E2F" w:rsidP="00933E2F">
      <w:pPr>
        <w:ind w:firstLineChars="200" w:firstLine="480"/>
      </w:pPr>
      <w:r>
        <w:rPr>
          <w:rFonts w:hint="eastAsia"/>
        </w:rPr>
        <w:t>通过图中可以得出，用户的出度和入度都满足长尾分布和幂律分布。表明该组数据的网络是无标度网络，符合实际情况。</w:t>
      </w:r>
    </w:p>
    <w:p w:rsidR="009613BA" w:rsidRDefault="009613BA" w:rsidP="009613BA">
      <w:pPr>
        <w:pStyle w:val="3"/>
      </w:pPr>
      <w:bookmarkStart w:id="276" w:name="_Toc448091891"/>
      <w:r>
        <w:lastRenderedPageBreak/>
        <w:t xml:space="preserve">4.4.2 </w:t>
      </w:r>
      <w:r>
        <w:t>评价指标</w:t>
      </w:r>
      <w:bookmarkEnd w:id="276"/>
    </w:p>
    <w:p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rsidR="009613BA" w:rsidRDefault="009613BA" w:rsidP="009613BA">
      <w:pPr>
        <w:pStyle w:val="3"/>
      </w:pPr>
      <w:bookmarkStart w:id="277" w:name="_Toc448091892"/>
      <w:r>
        <w:t xml:space="preserve">4.4.3 </w:t>
      </w:r>
      <w:r>
        <w:t>实验分析</w:t>
      </w:r>
      <w:bookmarkEnd w:id="277"/>
    </w:p>
    <w:p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746E11">
        <w:fldChar w:fldCharType="begin"/>
      </w:r>
      <w:r w:rsidR="00746E11">
        <w:instrText xml:space="preserve"> REF _Ref447459541 \r \h  \* MERGEFORMAT </w:instrText>
      </w:r>
      <w:r w:rsidR="00746E11">
        <w:fldChar w:fldCharType="separate"/>
      </w:r>
      <w:r w:rsidR="00A079A3">
        <w:rPr>
          <w:vertAlign w:val="superscript"/>
        </w:rPr>
        <w:t>[49]</w:t>
      </w:r>
      <w:r w:rsidR="00746E11">
        <w:fldChar w:fldCharType="end"/>
      </w:r>
      <w:r w:rsidR="00B674B3" w:rsidRPr="00B674B3">
        <w:rPr>
          <w:rFonts w:hint="eastAsia"/>
        </w:rPr>
        <w:t>。</w:t>
      </w:r>
    </w:p>
    <w:p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rsidR="00F831AB" w:rsidRDefault="0078609F" w:rsidP="009A7107">
      <w:pPr>
        <w:jc w:val="center"/>
        <w:rPr>
          <w:sz w:val="21"/>
          <w:szCs w:val="21"/>
        </w:rPr>
      </w:pPr>
      <w:r w:rsidRPr="0078609F">
        <w:rPr>
          <w:noProof/>
        </w:rPr>
        <w:drawing>
          <wp:inline distT="0" distB="0" distL="0" distR="0">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69">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rsidR="00A76F80" w:rsidRPr="00F362C1" w:rsidRDefault="003D4B85" w:rsidP="009A7107">
      <w:pPr>
        <w:jc w:val="center"/>
        <w:rPr>
          <w:rFonts w:cs="Times New Roman"/>
          <w:sz w:val="21"/>
          <w:szCs w:val="21"/>
        </w:rPr>
      </w:pPr>
      <w:bookmarkStart w:id="278" w:name="_Toc448002809"/>
      <w:r w:rsidRPr="00F362C1">
        <w:rPr>
          <w:rFonts w:cs="Times New Roman"/>
          <w:sz w:val="21"/>
          <w:szCs w:val="21"/>
        </w:rPr>
        <w:t>图</w:t>
      </w:r>
      <w:r w:rsidR="00643F33">
        <w:rPr>
          <w:rFonts w:cs="Times New Roman"/>
          <w:sz w:val="21"/>
          <w:szCs w:val="21"/>
        </w:rPr>
        <w:fldChar w:fldCharType="begin"/>
      </w:r>
      <w:r w:rsidR="005F3B54">
        <w:rPr>
          <w:rFonts w:cs="Times New Roman"/>
          <w:sz w:val="21"/>
          <w:szCs w:val="21"/>
        </w:rPr>
        <w:instrText xml:space="preserve"> STYLEREF 1 \s </w:instrText>
      </w:r>
      <w:r w:rsidR="00643F33">
        <w:rPr>
          <w:rFonts w:cs="Times New Roman"/>
          <w:sz w:val="21"/>
          <w:szCs w:val="21"/>
        </w:rPr>
        <w:fldChar w:fldCharType="separate"/>
      </w:r>
      <w:r w:rsidR="00A079A3">
        <w:rPr>
          <w:rFonts w:cs="Times New Roman"/>
          <w:noProof/>
          <w:sz w:val="21"/>
          <w:szCs w:val="21"/>
        </w:rPr>
        <w:t>4</w:t>
      </w:r>
      <w:r w:rsidR="00643F33">
        <w:rPr>
          <w:rFonts w:cs="Times New Roman"/>
          <w:sz w:val="21"/>
          <w:szCs w:val="21"/>
        </w:rPr>
        <w:fldChar w:fldCharType="end"/>
      </w:r>
      <w:r w:rsidR="005F3B54">
        <w:rPr>
          <w:rFonts w:cs="Times New Roman"/>
          <w:sz w:val="21"/>
          <w:szCs w:val="21"/>
        </w:rPr>
        <w:t>.</w:t>
      </w:r>
      <w:r w:rsidR="00643F33">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643F33">
        <w:rPr>
          <w:rFonts w:cs="Times New Roman"/>
          <w:sz w:val="21"/>
          <w:szCs w:val="21"/>
        </w:rPr>
        <w:fldChar w:fldCharType="separate"/>
      </w:r>
      <w:r w:rsidR="00A079A3">
        <w:rPr>
          <w:rFonts w:cs="Times New Roman"/>
          <w:noProof/>
          <w:sz w:val="21"/>
          <w:szCs w:val="21"/>
        </w:rPr>
        <w:t>3</w:t>
      </w:r>
      <w:r w:rsidR="00643F33">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9" w:name="OLE_LINK9"/>
      <w:bookmarkStart w:id="280" w:name="OLE_LINK10"/>
      <w:r w:rsidR="00B3332D" w:rsidRPr="00F362C1">
        <w:rPr>
          <w:rFonts w:cs="Times New Roman"/>
          <w:sz w:val="21"/>
          <w:szCs w:val="21"/>
        </w:rPr>
        <w:t>ACR-FoF</w:t>
      </w:r>
      <w:bookmarkEnd w:id="279"/>
      <w:bookmarkEnd w:id="280"/>
      <w:r w:rsidR="00A76F80" w:rsidRPr="00F362C1">
        <w:rPr>
          <w:rFonts w:cs="Times New Roman"/>
          <w:sz w:val="21"/>
          <w:szCs w:val="21"/>
        </w:rPr>
        <w:t>算法的准确度对比图</w:t>
      </w:r>
      <w:bookmarkEnd w:id="278"/>
    </w:p>
    <w:p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rsidR="00C836B5" w:rsidRDefault="00C836B5" w:rsidP="00C836B5">
      <w:pPr>
        <w:ind w:firstLineChars="200" w:firstLine="480"/>
      </w:pPr>
    </w:p>
    <w:p w:rsidR="00C836B5" w:rsidRDefault="00C561B3" w:rsidP="00C836B5">
      <w:pPr>
        <w:jc w:val="center"/>
      </w:pPr>
      <w:r w:rsidRPr="00C561B3">
        <w:rPr>
          <w:noProof/>
        </w:rPr>
        <w:drawing>
          <wp:inline distT="0" distB="0" distL="0" distR="0">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70">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rsidR="00660154" w:rsidRPr="00C836B5" w:rsidRDefault="003D4B85" w:rsidP="00C836B5">
      <w:pPr>
        <w:spacing w:line="240" w:lineRule="auto"/>
        <w:jc w:val="center"/>
      </w:pPr>
      <w:bookmarkStart w:id="281" w:name="_Toc448002810"/>
      <w:r w:rsidRPr="007A5EFD">
        <w:rPr>
          <w:rFonts w:cs="Times New Roman" w:hint="eastAsia"/>
          <w:sz w:val="21"/>
          <w:szCs w:val="21"/>
        </w:rPr>
        <w:t>图</w:t>
      </w:r>
      <w:r w:rsidR="00643F33">
        <w:rPr>
          <w:rFonts w:cs="Times New Roman"/>
          <w:sz w:val="21"/>
          <w:szCs w:val="21"/>
        </w:rPr>
        <w:fldChar w:fldCharType="begin"/>
      </w:r>
      <w:r w:rsidR="005F3B54">
        <w:rPr>
          <w:rFonts w:cs="Times New Roman" w:hint="eastAsia"/>
          <w:sz w:val="21"/>
          <w:szCs w:val="21"/>
        </w:rPr>
        <w:instrText>STYLEREF 1 \s</w:instrText>
      </w:r>
      <w:r w:rsidR="00643F33">
        <w:rPr>
          <w:rFonts w:cs="Times New Roman"/>
          <w:sz w:val="21"/>
          <w:szCs w:val="21"/>
        </w:rPr>
        <w:fldChar w:fldCharType="separate"/>
      </w:r>
      <w:r w:rsidR="00A079A3">
        <w:rPr>
          <w:rFonts w:cs="Times New Roman"/>
          <w:noProof/>
          <w:sz w:val="21"/>
          <w:szCs w:val="21"/>
        </w:rPr>
        <w:t>4</w:t>
      </w:r>
      <w:r w:rsidR="00643F33">
        <w:rPr>
          <w:rFonts w:cs="Times New Roman"/>
          <w:sz w:val="21"/>
          <w:szCs w:val="21"/>
        </w:rPr>
        <w:fldChar w:fldCharType="end"/>
      </w:r>
      <w:r w:rsidR="005F3B54">
        <w:rPr>
          <w:rFonts w:cs="Times New Roman"/>
          <w:sz w:val="21"/>
          <w:szCs w:val="21"/>
        </w:rPr>
        <w:t>.</w:t>
      </w:r>
      <w:r w:rsidR="00643F33">
        <w:rPr>
          <w:rFonts w:cs="Times New Roman"/>
          <w:sz w:val="21"/>
          <w:szCs w:val="21"/>
        </w:rPr>
        <w:fldChar w:fldCharType="begin"/>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643F33">
        <w:rPr>
          <w:rFonts w:cs="Times New Roman"/>
          <w:sz w:val="21"/>
          <w:szCs w:val="21"/>
        </w:rPr>
        <w:fldChar w:fldCharType="separate"/>
      </w:r>
      <w:r w:rsidR="00A079A3">
        <w:rPr>
          <w:rFonts w:cs="Times New Roman"/>
          <w:noProof/>
          <w:sz w:val="21"/>
          <w:szCs w:val="21"/>
        </w:rPr>
        <w:t>4</w:t>
      </w:r>
      <w:r w:rsidR="00643F33">
        <w:rPr>
          <w:rFonts w:cs="Times New Roman"/>
          <w:sz w:val="21"/>
          <w:szCs w:val="21"/>
        </w:rPr>
        <w:fldChar w:fldCharType="end"/>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的准确度对比图</w:t>
      </w:r>
      <w:bookmarkEnd w:id="281"/>
    </w:p>
    <w:p w:rsidR="00660154" w:rsidRPr="005E67B4" w:rsidRDefault="00660154" w:rsidP="004C23E7">
      <w:pPr>
        <w:jc w:val="center"/>
        <w:rPr>
          <w:sz w:val="21"/>
          <w:szCs w:val="21"/>
        </w:rPr>
      </w:pPr>
    </w:p>
    <w:p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的对比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在两种算法下的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rsidR="001B39A3" w:rsidRDefault="00616A28" w:rsidP="0088205B">
      <w:pPr>
        <w:spacing w:line="240" w:lineRule="auto"/>
        <w:jc w:val="center"/>
      </w:pPr>
      <w:r w:rsidRPr="00616A28">
        <w:rPr>
          <w:noProof/>
        </w:rPr>
        <w:drawing>
          <wp:inline distT="0" distB="0" distL="0" distR="0">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71">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rsidR="00A76F80" w:rsidRPr="007A5EFD" w:rsidRDefault="003D4B85" w:rsidP="007A5EFD">
      <w:pPr>
        <w:jc w:val="center"/>
        <w:rPr>
          <w:rFonts w:cs="Times New Roman"/>
          <w:sz w:val="21"/>
          <w:szCs w:val="21"/>
        </w:rPr>
      </w:pPr>
      <w:bookmarkStart w:id="282" w:name="_Toc448002811"/>
      <w:r w:rsidRPr="007A5EFD">
        <w:rPr>
          <w:rFonts w:cs="Times New Roman" w:hint="eastAsia"/>
          <w:sz w:val="21"/>
          <w:szCs w:val="21"/>
        </w:rPr>
        <w:t>图</w:t>
      </w:r>
      <w:r w:rsidR="00643F33">
        <w:rPr>
          <w:rFonts w:cs="Times New Roman"/>
          <w:sz w:val="21"/>
          <w:szCs w:val="21"/>
        </w:rPr>
        <w:fldChar w:fldCharType="begin"/>
      </w:r>
      <w:r w:rsidR="005F3B54">
        <w:rPr>
          <w:rFonts w:cs="Times New Roman" w:hint="eastAsia"/>
          <w:sz w:val="21"/>
          <w:szCs w:val="21"/>
        </w:rPr>
        <w:instrText>STYLEREF 1 \s</w:instrText>
      </w:r>
      <w:r w:rsidR="00643F33">
        <w:rPr>
          <w:rFonts w:cs="Times New Roman"/>
          <w:sz w:val="21"/>
          <w:szCs w:val="21"/>
        </w:rPr>
        <w:fldChar w:fldCharType="separate"/>
      </w:r>
      <w:r w:rsidR="00A079A3">
        <w:rPr>
          <w:rFonts w:cs="Times New Roman"/>
          <w:noProof/>
          <w:sz w:val="21"/>
          <w:szCs w:val="21"/>
        </w:rPr>
        <w:t>4</w:t>
      </w:r>
      <w:r w:rsidR="00643F33">
        <w:rPr>
          <w:rFonts w:cs="Times New Roman"/>
          <w:sz w:val="21"/>
          <w:szCs w:val="21"/>
        </w:rPr>
        <w:fldChar w:fldCharType="end"/>
      </w:r>
      <w:r w:rsidR="005F3B54">
        <w:rPr>
          <w:rFonts w:cs="Times New Roman"/>
          <w:sz w:val="21"/>
          <w:szCs w:val="21"/>
        </w:rPr>
        <w:t>.</w:t>
      </w:r>
      <w:r w:rsidR="00643F33">
        <w:rPr>
          <w:rFonts w:cs="Times New Roman"/>
          <w:sz w:val="21"/>
          <w:szCs w:val="21"/>
        </w:rPr>
        <w:fldChar w:fldCharType="begin"/>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643F33">
        <w:rPr>
          <w:rFonts w:cs="Times New Roman"/>
          <w:sz w:val="21"/>
          <w:szCs w:val="21"/>
        </w:rPr>
        <w:fldChar w:fldCharType="separate"/>
      </w:r>
      <w:r w:rsidR="00A079A3">
        <w:rPr>
          <w:rFonts w:cs="Times New Roman"/>
          <w:noProof/>
          <w:sz w:val="21"/>
          <w:szCs w:val="21"/>
        </w:rPr>
        <w:t>5</w:t>
      </w:r>
      <w:r w:rsidR="00643F33">
        <w:rPr>
          <w:rFonts w:cs="Times New Roman"/>
          <w:sz w:val="21"/>
          <w:szCs w:val="21"/>
        </w:rPr>
        <w:fldChar w:fldCharType="end"/>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2"/>
    </w:p>
    <w:p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rsidR="00A317AD" w:rsidRPr="00275EE6" w:rsidRDefault="00A317AD" w:rsidP="004E6762">
      <w:pPr>
        <w:ind w:firstLineChars="200" w:firstLine="480"/>
      </w:pPr>
      <w:r>
        <w:t>综合分析得出</w:t>
      </w:r>
      <w:r>
        <w:rPr>
          <w:rFonts w:hint="eastAsia"/>
        </w:rPr>
        <w:t>，</w:t>
      </w:r>
      <w:r>
        <w:t>在微博中</w:t>
      </w:r>
      <w:r>
        <w:rPr>
          <w:rFonts w:hint="eastAsia"/>
        </w:rPr>
        <w:t>文本能够反映出用户的兴趣，同时在微博文本中蕴含的文本语义和情感都可以成为用户的特征标签，用户的文本信息每天的信息都是动态变化，可以表征用户的心情和关注点的变化。当采用一些用户标签信息进行推荐时，具有一定的滞后性和不准确性。效果不理想，结果不新颖。融合用户的文本语义和情感分析的好友推荐方法在对比试验中，表现出的效果更好。</w:t>
      </w:r>
    </w:p>
    <w:p w:rsidR="00F42854" w:rsidRDefault="003E5358" w:rsidP="00955EE0">
      <w:pPr>
        <w:pStyle w:val="2"/>
        <w:numPr>
          <w:ilvl w:val="1"/>
          <w:numId w:val="27"/>
        </w:numPr>
      </w:pPr>
      <w:bookmarkStart w:id="283" w:name="_Toc410207975"/>
      <w:bookmarkStart w:id="284" w:name="_Toc410209607"/>
      <w:bookmarkStart w:id="285" w:name="_Toc410210598"/>
      <w:bookmarkStart w:id="286" w:name="_Toc410211513"/>
      <w:bookmarkStart w:id="287" w:name="_Toc410214097"/>
      <w:bookmarkStart w:id="288" w:name="_Toc410218093"/>
      <w:bookmarkStart w:id="289" w:name="_Toc410226531"/>
      <w:bookmarkStart w:id="290" w:name="_Toc410226977"/>
      <w:bookmarkStart w:id="291" w:name="_Toc410227404"/>
      <w:bookmarkStart w:id="292" w:name="_Toc448091893"/>
      <w:r w:rsidRPr="00C858E4">
        <w:t>本章小结</w:t>
      </w:r>
      <w:bookmarkEnd w:id="283"/>
      <w:bookmarkEnd w:id="284"/>
      <w:bookmarkEnd w:id="285"/>
      <w:bookmarkEnd w:id="286"/>
      <w:bookmarkEnd w:id="287"/>
      <w:bookmarkEnd w:id="288"/>
      <w:bookmarkEnd w:id="289"/>
      <w:bookmarkEnd w:id="290"/>
      <w:bookmarkEnd w:id="291"/>
      <w:bookmarkEnd w:id="292"/>
    </w:p>
    <w:p w:rsidR="00F42854" w:rsidRPr="00F42854" w:rsidRDefault="00F42854" w:rsidP="00D55C49">
      <w:pPr>
        <w:ind w:firstLineChars="200" w:firstLine="480"/>
        <w:sectPr w:rsidR="00F42854" w:rsidRPr="00F42854" w:rsidSect="005527A9">
          <w:headerReference w:type="default" r:id="rId472"/>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rsidR="00106A93" w:rsidRPr="00C858E4" w:rsidRDefault="00AB78FA" w:rsidP="00955EE0">
      <w:pPr>
        <w:pStyle w:val="1"/>
        <w:numPr>
          <w:ilvl w:val="0"/>
          <w:numId w:val="30"/>
        </w:numPr>
      </w:pPr>
      <w:bookmarkStart w:id="293" w:name="_Toc410207976"/>
      <w:bookmarkStart w:id="294" w:name="_Toc410209608"/>
      <w:bookmarkStart w:id="295" w:name="_Toc410210599"/>
      <w:bookmarkStart w:id="296" w:name="_Toc410211514"/>
      <w:bookmarkStart w:id="297" w:name="_Toc410214098"/>
      <w:bookmarkStart w:id="298" w:name="_Toc410218094"/>
      <w:bookmarkStart w:id="299" w:name="_Toc410226532"/>
      <w:bookmarkStart w:id="300" w:name="_Toc410226978"/>
      <w:bookmarkStart w:id="301" w:name="_Toc410227405"/>
      <w:bookmarkStart w:id="302" w:name="_Toc448091894"/>
      <w:bookmarkStart w:id="303" w:name="_Toc321496443"/>
      <w:bookmarkStart w:id="304" w:name="_Toc325546502"/>
      <w:bookmarkStart w:id="305" w:name="_Toc223863860"/>
      <w:bookmarkStart w:id="306" w:name="_Toc225443498"/>
      <w:bookmarkStart w:id="307" w:name="_Toc226519937"/>
      <w:bookmarkStart w:id="308" w:name="_Toc226843929"/>
      <w:bookmarkStart w:id="309" w:name="_Toc228047513"/>
      <w:bookmarkStart w:id="310" w:name="_Toc228381243"/>
      <w:bookmarkStart w:id="311" w:name="_Toc228555658"/>
      <w:bookmarkEnd w:id="263"/>
      <w:bookmarkEnd w:id="264"/>
      <w:bookmarkEnd w:id="265"/>
      <w:bookmarkEnd w:id="293"/>
      <w:bookmarkEnd w:id="294"/>
      <w:bookmarkEnd w:id="295"/>
      <w:bookmarkEnd w:id="296"/>
      <w:bookmarkEnd w:id="297"/>
      <w:bookmarkEnd w:id="298"/>
      <w:bookmarkEnd w:id="299"/>
      <w:bookmarkEnd w:id="300"/>
      <w:bookmarkEnd w:id="301"/>
      <w:r>
        <w:rPr>
          <w:rFonts w:hint="eastAsia"/>
        </w:rPr>
        <w:lastRenderedPageBreak/>
        <w:t>融合文本</w:t>
      </w:r>
      <w:r>
        <w:t>语义和情感分析的好友推荐系统</w:t>
      </w:r>
      <w:bookmarkEnd w:id="302"/>
    </w:p>
    <w:p w:rsidR="00106A93" w:rsidRPr="00AD6B38" w:rsidRDefault="00AB78FA" w:rsidP="00955EE0">
      <w:pPr>
        <w:pStyle w:val="2"/>
        <w:numPr>
          <w:ilvl w:val="1"/>
          <w:numId w:val="28"/>
        </w:numPr>
      </w:pPr>
      <w:bookmarkStart w:id="312" w:name="_Toc448091895"/>
      <w:r>
        <w:rPr>
          <w:rFonts w:hint="eastAsia"/>
        </w:rPr>
        <w:t>问题描述</w:t>
      </w:r>
      <w:bookmarkEnd w:id="312"/>
    </w:p>
    <w:p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s’</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rsidR="00106A93" w:rsidRPr="00C858E4" w:rsidRDefault="009376EC" w:rsidP="00955EE0">
      <w:pPr>
        <w:pStyle w:val="2"/>
        <w:numPr>
          <w:ilvl w:val="1"/>
          <w:numId w:val="28"/>
        </w:numPr>
      </w:pPr>
      <w:bookmarkStart w:id="313" w:name="_Toc448091896"/>
      <w:r>
        <w:rPr>
          <w:rFonts w:hint="eastAsia"/>
        </w:rPr>
        <w:lastRenderedPageBreak/>
        <w:t>特征</w:t>
      </w:r>
      <w:r w:rsidR="00AB78FA">
        <w:rPr>
          <w:rFonts w:hint="eastAsia"/>
        </w:rPr>
        <w:t>提取及</w:t>
      </w:r>
      <w:r w:rsidR="00AB78FA">
        <w:t>需求分析</w:t>
      </w:r>
      <w:bookmarkEnd w:id="313"/>
    </w:p>
    <w:p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rsidR="00E61E63" w:rsidRPr="0046425E" w:rsidRDefault="00AB78FA" w:rsidP="00955EE0">
      <w:pPr>
        <w:pStyle w:val="2"/>
        <w:numPr>
          <w:ilvl w:val="1"/>
          <w:numId w:val="28"/>
        </w:numPr>
      </w:pPr>
      <w:bookmarkStart w:id="314" w:name="_Toc448091897"/>
      <w:r>
        <w:rPr>
          <w:rFonts w:hint="eastAsia"/>
        </w:rPr>
        <w:t>好友推荐系统</w:t>
      </w:r>
      <w:r>
        <w:t>的设计与实现</w:t>
      </w:r>
      <w:bookmarkEnd w:id="314"/>
    </w:p>
    <w:p w:rsidR="0041279C" w:rsidRPr="00236C21" w:rsidRDefault="0041279C" w:rsidP="00707F11">
      <w:pPr>
        <w:pStyle w:val="3"/>
      </w:pPr>
      <w:bookmarkStart w:id="315" w:name="_Toc410207982"/>
      <w:bookmarkStart w:id="316" w:name="_Toc410209614"/>
      <w:bookmarkStart w:id="317" w:name="_Toc410210605"/>
      <w:bookmarkStart w:id="318" w:name="_Toc410211520"/>
      <w:bookmarkStart w:id="319" w:name="_Toc410214104"/>
      <w:bookmarkStart w:id="320" w:name="_Toc410218100"/>
      <w:bookmarkStart w:id="321" w:name="_Toc410226538"/>
      <w:bookmarkStart w:id="322" w:name="_Toc410226984"/>
      <w:bookmarkStart w:id="323" w:name="_Toc410227411"/>
      <w:bookmarkStart w:id="324" w:name="_Toc448091898"/>
      <w:r w:rsidRPr="00F12F76">
        <w:t xml:space="preserve">5.3.1 </w:t>
      </w:r>
      <w:bookmarkEnd w:id="315"/>
      <w:bookmarkEnd w:id="316"/>
      <w:bookmarkEnd w:id="317"/>
      <w:bookmarkEnd w:id="318"/>
      <w:bookmarkEnd w:id="319"/>
      <w:bookmarkEnd w:id="320"/>
      <w:bookmarkEnd w:id="321"/>
      <w:bookmarkEnd w:id="322"/>
      <w:bookmarkEnd w:id="323"/>
      <w:r w:rsidR="00AB78FA">
        <w:rPr>
          <w:rFonts w:hint="eastAsia"/>
        </w:rPr>
        <w:t>总体设计</w:t>
      </w:r>
      <w:bookmarkEnd w:id="324"/>
    </w:p>
    <w:p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rsidR="009C78F9" w:rsidRPr="009C78F9" w:rsidRDefault="00ED6CB5" w:rsidP="00A7681E">
      <w:pPr>
        <w:adjustRightInd/>
        <w:snapToGrid/>
        <w:spacing w:line="240" w:lineRule="auto"/>
        <w:jc w:val="center"/>
        <w:rPr>
          <w:rFonts w:ascii="宋体" w:hAnsi="宋体"/>
        </w:rPr>
      </w:pPr>
      <w:r>
        <w:object w:dxaOrig="7125" w:dyaOrig="6600">
          <v:shape id="_x0000_i1268" type="#_x0000_t75" style="width:356.85pt;height:329.95pt" o:ole="">
            <v:imagedata r:id="rId473" o:title=""/>
          </v:shape>
          <o:OLEObject Type="Embed" ProgID="Visio.Drawing.15" ShapeID="_x0000_i1268" DrawAspect="Content" ObjectID="_1524905099" r:id="rId474"/>
        </w:object>
      </w:r>
    </w:p>
    <w:p w:rsidR="009C78F9" w:rsidRPr="00B55BEF" w:rsidRDefault="003D4B85" w:rsidP="005E67B4">
      <w:pPr>
        <w:pStyle w:val="aff"/>
        <w:spacing w:line="240" w:lineRule="auto"/>
        <w:jc w:val="center"/>
        <w:rPr>
          <w:rFonts w:ascii="Times New Roman" w:eastAsia="宋体" w:hAnsi="Times New Roman"/>
          <w:sz w:val="21"/>
          <w:szCs w:val="21"/>
        </w:rPr>
      </w:pPr>
      <w:bookmarkStart w:id="325" w:name="_Toc448002812"/>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643F33">
        <w:rPr>
          <w:rFonts w:ascii="Times New Roman" w:eastAsia="宋体" w:hAnsi="Times New Roman"/>
          <w:sz w:val="21"/>
          <w:szCs w:val="21"/>
        </w:rPr>
        <w:fldChar w:fldCharType="end"/>
      </w:r>
      <w:r w:rsidR="00AB4FBD" w:rsidRPr="00B55BEF">
        <w:rPr>
          <w:rFonts w:ascii="Times New Roman" w:eastAsia="宋体" w:hAnsi="Times New Roman"/>
          <w:sz w:val="21"/>
          <w:szCs w:val="21"/>
        </w:rPr>
        <w:t>好友推荐系统架构图</w:t>
      </w:r>
      <w:bookmarkEnd w:id="325"/>
    </w:p>
    <w:p w:rsidR="00845691" w:rsidRPr="005E67B4" w:rsidRDefault="00845691" w:rsidP="004C23E7">
      <w:pPr>
        <w:jc w:val="center"/>
        <w:rPr>
          <w:sz w:val="21"/>
          <w:szCs w:val="21"/>
        </w:rPr>
      </w:pPr>
    </w:p>
    <w:p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rsidR="0041279C" w:rsidRPr="00C858E4" w:rsidRDefault="0041279C" w:rsidP="00707F11">
      <w:pPr>
        <w:pStyle w:val="3"/>
      </w:pPr>
      <w:bookmarkStart w:id="326" w:name="_Toc410207983"/>
      <w:bookmarkStart w:id="327" w:name="_Toc410209615"/>
      <w:bookmarkStart w:id="328" w:name="_Toc410210606"/>
      <w:bookmarkStart w:id="329" w:name="_Toc410211521"/>
      <w:bookmarkStart w:id="330" w:name="_Toc410214105"/>
      <w:bookmarkStart w:id="331" w:name="_Toc410218101"/>
      <w:bookmarkStart w:id="332" w:name="_Toc410226539"/>
      <w:bookmarkStart w:id="333" w:name="_Toc410226985"/>
      <w:bookmarkStart w:id="334" w:name="_Toc410227412"/>
      <w:bookmarkStart w:id="335" w:name="_Toc448091899"/>
      <w:r w:rsidRPr="00C858E4">
        <w:t>5.</w:t>
      </w:r>
      <w:r w:rsidR="00935A42" w:rsidRPr="00C858E4">
        <w:t>3.2</w:t>
      </w:r>
      <w:bookmarkEnd w:id="326"/>
      <w:bookmarkEnd w:id="327"/>
      <w:bookmarkEnd w:id="328"/>
      <w:bookmarkEnd w:id="329"/>
      <w:bookmarkEnd w:id="330"/>
      <w:bookmarkEnd w:id="331"/>
      <w:bookmarkEnd w:id="332"/>
      <w:bookmarkEnd w:id="333"/>
      <w:bookmarkEnd w:id="334"/>
      <w:r w:rsidR="00992726">
        <w:t xml:space="preserve"> </w:t>
      </w:r>
      <w:r w:rsidR="00AB78FA">
        <w:rPr>
          <w:rFonts w:hint="eastAsia"/>
        </w:rPr>
        <w:t>好友推荐模块</w:t>
      </w:r>
      <w:bookmarkEnd w:id="335"/>
    </w:p>
    <w:p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w:t>
      </w:r>
      <w:r w:rsidR="00F45F85">
        <w:rPr>
          <w:rFonts w:cs="Times New Roman" w:hint="eastAsia"/>
        </w:rPr>
        <w:t>户的特征标签和好友推荐。根据用户的历史微博数据进行关键词的提取</w:t>
      </w:r>
      <w:r>
        <w:rPr>
          <w:rFonts w:cs="Times New Roman" w:hint="eastAsia"/>
        </w:rPr>
        <w:t>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v:shape id="_x0000_i1269" type="#_x0000_t75" style="width:256.7pt;height:43.85pt" o:ole="">
            <v:imagedata r:id="rId475" o:title=""/>
          </v:shape>
          <o:OLEObject Type="Embed" ProgID="Equation.DSMT4" ShapeID="_x0000_i1269" DrawAspect="Content" ObjectID="_1524905100" r:id="rId476"/>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用户推荐个用户</w:t>
      </w:r>
      <w:r w:rsidR="002352D9">
        <w:rPr>
          <w:rFonts w:cs="Times New Roman"/>
        </w:rPr>
        <w:t>；</w:t>
      </w:r>
    </w:p>
    <w:p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rsidR="003B366D" w:rsidRDefault="003B366D" w:rsidP="003E3F14">
      <w:pPr>
        <w:jc w:val="center"/>
        <w:rPr>
          <w:rFonts w:ascii="宋体" w:hAnsi="宋体"/>
        </w:rPr>
      </w:pPr>
      <w:r w:rsidRPr="003B366D">
        <w:rPr>
          <w:rFonts w:ascii="宋体" w:hAnsi="宋体"/>
          <w:noProof/>
        </w:rPr>
        <w:lastRenderedPageBreak/>
        <w:drawing>
          <wp:inline distT="0" distB="0" distL="0" distR="0">
            <wp:extent cx="4619625" cy="2124075"/>
            <wp:effectExtent l="0" t="0" r="9525" b="9525"/>
            <wp:docPr id="33" name="图片 33" descr="C:\Users\Administrator\Documents\Tencent Files\260754218\Image\C2C\{ZH~%3IJ6MB]4(QGF78{4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istrator\Documents\Tencent Files\260754218\Image\C2C\{ZH~%3IJ6MB]4(QGF78{4EI.png"/>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rsidR="00D0114D" w:rsidRPr="008545ED" w:rsidRDefault="008545ED" w:rsidP="004819B3">
      <w:pPr>
        <w:pStyle w:val="aff"/>
        <w:jc w:val="center"/>
        <w:rPr>
          <w:rFonts w:ascii="Times New Roman" w:eastAsia="宋体" w:hAnsi="Times New Roman"/>
          <w:sz w:val="21"/>
          <w:szCs w:val="21"/>
        </w:rPr>
      </w:pPr>
      <w:bookmarkStart w:id="336" w:name="_Toc448002813"/>
      <w:r w:rsidRPr="008545ED">
        <w:rPr>
          <w:rFonts w:ascii="Times New Roman" w:hAnsi="Times New Roman"/>
          <w:sz w:val="21"/>
          <w:szCs w:val="21"/>
        </w:rPr>
        <w:t>图</w:t>
      </w:r>
      <w:r w:rsidR="00643F33">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643F33">
        <w:rPr>
          <w:rFonts w:ascii="Times New Roman" w:hAnsi="Times New Roman"/>
          <w:sz w:val="21"/>
          <w:szCs w:val="21"/>
        </w:rPr>
        <w:fldChar w:fldCharType="separate"/>
      </w:r>
      <w:r w:rsidR="00A079A3">
        <w:rPr>
          <w:rFonts w:ascii="Times New Roman" w:hAnsi="Times New Roman"/>
          <w:noProof/>
          <w:sz w:val="21"/>
          <w:szCs w:val="21"/>
        </w:rPr>
        <w:t>5</w:t>
      </w:r>
      <w:r w:rsidR="00643F33">
        <w:rPr>
          <w:rFonts w:ascii="Times New Roman" w:hAnsi="Times New Roman"/>
          <w:sz w:val="21"/>
          <w:szCs w:val="21"/>
        </w:rPr>
        <w:fldChar w:fldCharType="end"/>
      </w:r>
      <w:r w:rsidR="005F3B54">
        <w:rPr>
          <w:rFonts w:ascii="Times New Roman" w:hAnsi="Times New Roman"/>
          <w:sz w:val="21"/>
          <w:szCs w:val="21"/>
        </w:rPr>
        <w:t>.</w:t>
      </w:r>
      <w:r w:rsidR="00643F33">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643F33">
        <w:rPr>
          <w:rFonts w:ascii="Times New Roman" w:hAnsi="Times New Roman"/>
          <w:sz w:val="21"/>
          <w:szCs w:val="21"/>
        </w:rPr>
        <w:fldChar w:fldCharType="separate"/>
      </w:r>
      <w:r w:rsidR="00A079A3">
        <w:rPr>
          <w:rFonts w:ascii="Times New Roman" w:hAnsi="Times New Roman"/>
          <w:noProof/>
          <w:sz w:val="21"/>
          <w:szCs w:val="21"/>
        </w:rPr>
        <w:t>2</w:t>
      </w:r>
      <w:r w:rsidR="00643F33">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6"/>
    </w:p>
    <w:p w:rsidR="008E2442" w:rsidRPr="008E2442" w:rsidRDefault="008E2442" w:rsidP="008E2442"/>
    <w:p w:rsidR="00AB78FA" w:rsidRDefault="00AB78FA" w:rsidP="00AB78FA">
      <w:pPr>
        <w:pStyle w:val="3"/>
      </w:pPr>
      <w:bookmarkStart w:id="337" w:name="_Toc448091900"/>
      <w:r>
        <w:rPr>
          <w:rFonts w:hint="eastAsia"/>
        </w:rPr>
        <w:t xml:space="preserve">5.3.3 </w:t>
      </w:r>
      <w:r>
        <w:rPr>
          <w:rFonts w:hint="eastAsia"/>
        </w:rPr>
        <w:t>界面</w:t>
      </w:r>
      <w:r>
        <w:t>显示模块</w:t>
      </w:r>
      <w:bookmarkEnd w:id="337"/>
    </w:p>
    <w:p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rsidR="005F3B54" w:rsidRPr="005F3B54" w:rsidRDefault="005F3B54" w:rsidP="005F3B54">
      <w:pPr>
        <w:pStyle w:val="aff"/>
        <w:jc w:val="center"/>
        <w:rPr>
          <w:rFonts w:ascii="Times New Roman" w:hAnsi="Times New Roman"/>
          <w:sz w:val="21"/>
          <w:szCs w:val="21"/>
        </w:rPr>
      </w:pPr>
      <w:bookmarkStart w:id="338" w:name="_Toc448002814"/>
      <w:r w:rsidRPr="005F3B54">
        <w:rPr>
          <w:rFonts w:ascii="Times New Roman" w:hAnsi="Times New Roman"/>
          <w:sz w:val="21"/>
          <w:szCs w:val="21"/>
        </w:rPr>
        <w:t>图</w:t>
      </w:r>
      <w:r w:rsidR="00643F33"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00643F33" w:rsidRPr="005F3B54">
        <w:rPr>
          <w:rFonts w:ascii="Times New Roman" w:hAnsi="Times New Roman"/>
          <w:sz w:val="21"/>
          <w:szCs w:val="21"/>
        </w:rPr>
        <w:fldChar w:fldCharType="separate"/>
      </w:r>
      <w:r w:rsidR="00A079A3">
        <w:rPr>
          <w:rFonts w:ascii="Times New Roman" w:hAnsi="Times New Roman"/>
          <w:noProof/>
          <w:sz w:val="21"/>
          <w:szCs w:val="21"/>
        </w:rPr>
        <w:t>5</w:t>
      </w:r>
      <w:r w:rsidR="00643F33" w:rsidRPr="005F3B54">
        <w:rPr>
          <w:rFonts w:ascii="Times New Roman" w:hAnsi="Times New Roman"/>
          <w:sz w:val="21"/>
          <w:szCs w:val="21"/>
        </w:rPr>
        <w:fldChar w:fldCharType="end"/>
      </w:r>
      <w:r w:rsidRPr="005F3B54">
        <w:rPr>
          <w:rFonts w:ascii="Times New Roman" w:hAnsi="Times New Roman"/>
          <w:sz w:val="21"/>
          <w:szCs w:val="21"/>
        </w:rPr>
        <w:t>.</w:t>
      </w:r>
      <w:r w:rsidR="00643F33"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00643F33" w:rsidRPr="005F3B54">
        <w:rPr>
          <w:rFonts w:ascii="Times New Roman" w:hAnsi="Times New Roman"/>
          <w:sz w:val="21"/>
          <w:szCs w:val="21"/>
        </w:rPr>
        <w:fldChar w:fldCharType="separate"/>
      </w:r>
      <w:r w:rsidR="00A079A3">
        <w:rPr>
          <w:rFonts w:ascii="Times New Roman" w:hAnsi="Times New Roman"/>
          <w:noProof/>
          <w:sz w:val="21"/>
          <w:szCs w:val="21"/>
        </w:rPr>
        <w:t>3</w:t>
      </w:r>
      <w:r w:rsidR="00643F33" w:rsidRPr="005F3B54">
        <w:rPr>
          <w:rFonts w:ascii="Times New Roman" w:hAnsi="Times New Roman"/>
          <w:sz w:val="21"/>
          <w:szCs w:val="21"/>
        </w:rPr>
        <w:fldChar w:fldCharType="end"/>
      </w:r>
      <w:r w:rsidRPr="005F3B54">
        <w:rPr>
          <w:rFonts w:ascii="Times New Roman" w:eastAsia="宋体" w:hAnsi="Times New Roman"/>
          <w:sz w:val="21"/>
          <w:szCs w:val="21"/>
        </w:rPr>
        <w:t>微博内容显示界面</w:t>
      </w:r>
      <w:bookmarkEnd w:id="338"/>
    </w:p>
    <w:p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好友推荐界面，根据用户的微博文本内容产生的推荐结果。</w:t>
      </w:r>
    </w:p>
    <w:p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rsidR="004C23E7" w:rsidRDefault="004C23E7" w:rsidP="007E7CEA">
      <w:pPr>
        <w:adjustRightInd/>
        <w:snapToGrid/>
        <w:ind w:firstLineChars="200" w:firstLine="472"/>
        <w:rPr>
          <w:rFonts w:cs="Times New Roman"/>
        </w:rPr>
      </w:pPr>
    </w:p>
    <w:p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rsidR="00F76BDD" w:rsidRPr="00B55BEF" w:rsidRDefault="003D4B85" w:rsidP="005E67B4">
      <w:pPr>
        <w:pStyle w:val="aff"/>
        <w:spacing w:line="240" w:lineRule="auto"/>
        <w:jc w:val="center"/>
        <w:rPr>
          <w:rFonts w:ascii="Times New Roman" w:eastAsia="宋体" w:hAnsi="Times New Roman"/>
          <w:sz w:val="21"/>
          <w:szCs w:val="21"/>
        </w:rPr>
      </w:pPr>
      <w:bookmarkStart w:id="339" w:name="_Toc448002815"/>
      <w:r w:rsidRPr="00B55BEF">
        <w:rPr>
          <w:rFonts w:ascii="Times New Roman" w:eastAsia="宋体" w:hAnsi="Times New Roman" w:hint="eastAsia"/>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STYLEREF 1 \s</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643F33">
        <w:rPr>
          <w:rFonts w:ascii="Times New Roman" w:eastAsia="宋体" w:hAnsi="Times New Roman"/>
          <w:sz w:val="21"/>
          <w:szCs w:val="21"/>
        </w:rPr>
        <w:fldChar w:fldCharType="end"/>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9"/>
    </w:p>
    <w:p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rsidR="00404C07" w:rsidRDefault="003D4B85" w:rsidP="005E67B4">
      <w:pPr>
        <w:pStyle w:val="aff"/>
        <w:spacing w:line="240" w:lineRule="auto"/>
        <w:jc w:val="center"/>
        <w:rPr>
          <w:rFonts w:ascii="Times New Roman" w:eastAsia="宋体" w:hAnsi="Times New Roman"/>
          <w:sz w:val="21"/>
          <w:szCs w:val="21"/>
        </w:rPr>
      </w:pPr>
      <w:bookmarkStart w:id="340" w:name="_Toc448002816"/>
      <w:r w:rsidRPr="00797859">
        <w:rPr>
          <w:rFonts w:ascii="Times New Roman" w:eastAsia="宋体" w:hAnsi="Times New Roman"/>
          <w:sz w:val="21"/>
          <w:szCs w:val="21"/>
        </w:rPr>
        <w:t>图</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643F33">
        <w:rPr>
          <w:rFonts w:ascii="Times New Roman" w:eastAsia="宋体" w:hAnsi="Times New Roman"/>
          <w:sz w:val="21"/>
          <w:szCs w:val="21"/>
        </w:rPr>
        <w:fldChar w:fldCharType="end"/>
      </w:r>
      <w:r w:rsidR="005F3B54">
        <w:rPr>
          <w:rFonts w:ascii="Times New Roman" w:eastAsia="宋体" w:hAnsi="Times New Roman"/>
          <w:sz w:val="21"/>
          <w:szCs w:val="21"/>
        </w:rPr>
        <w:t>.</w:t>
      </w:r>
      <w:r w:rsidR="00643F33">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643F33">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643F33">
        <w:rPr>
          <w:rFonts w:ascii="Times New Roman" w:eastAsia="宋体" w:hAnsi="Times New Roman"/>
          <w:sz w:val="21"/>
          <w:szCs w:val="21"/>
        </w:rPr>
        <w:fldChar w:fldCharType="end"/>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40"/>
    </w:p>
    <w:p w:rsidR="00660E94" w:rsidRPr="00660E94" w:rsidRDefault="00660E94" w:rsidP="00C53BC7">
      <w:pPr>
        <w:jc w:val="center"/>
      </w:pPr>
    </w:p>
    <w:p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在不同的时间段，计算出的好友相似度值是不同的，则推荐结果也不同，由于选择的时间较近，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rsidR="003E5358" w:rsidRPr="00AD6B38" w:rsidRDefault="003E5358" w:rsidP="00955EE0">
      <w:pPr>
        <w:pStyle w:val="2"/>
        <w:numPr>
          <w:ilvl w:val="1"/>
          <w:numId w:val="28"/>
        </w:numPr>
      </w:pPr>
      <w:bookmarkStart w:id="341" w:name="_Toc410207988"/>
      <w:bookmarkStart w:id="342" w:name="_Toc410209620"/>
      <w:bookmarkStart w:id="343" w:name="_Toc410210611"/>
      <w:bookmarkStart w:id="344" w:name="_Toc410211526"/>
      <w:bookmarkStart w:id="345" w:name="_Toc410214110"/>
      <w:bookmarkStart w:id="346" w:name="_Toc410218106"/>
      <w:bookmarkStart w:id="347" w:name="_Toc410226544"/>
      <w:bookmarkStart w:id="348" w:name="_Toc410226990"/>
      <w:bookmarkStart w:id="349" w:name="_Toc410227417"/>
      <w:bookmarkStart w:id="350" w:name="_Toc448091901"/>
      <w:r w:rsidRPr="00AD6B38">
        <w:t>本章小结</w:t>
      </w:r>
      <w:bookmarkEnd w:id="341"/>
      <w:bookmarkEnd w:id="342"/>
      <w:bookmarkEnd w:id="343"/>
      <w:bookmarkEnd w:id="344"/>
      <w:bookmarkEnd w:id="345"/>
      <w:bookmarkEnd w:id="346"/>
      <w:bookmarkEnd w:id="347"/>
      <w:bookmarkEnd w:id="348"/>
      <w:bookmarkEnd w:id="349"/>
      <w:bookmarkEnd w:id="350"/>
    </w:p>
    <w:p w:rsidR="00E87A82" w:rsidRDefault="00203388" w:rsidP="00E87A82">
      <w:pPr>
        <w:ind w:firstLine="472"/>
        <w:rPr>
          <w:rFonts w:cs="Times New Roman"/>
        </w:rPr>
        <w:sectPr w:rsidR="00E87A82" w:rsidSect="005527A9">
          <w:headerReference w:type="default" r:id="rId481"/>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1" w:name="_Toc410207989"/>
      <w:bookmarkStart w:id="352" w:name="_Toc410209621"/>
      <w:bookmarkStart w:id="353" w:name="_Toc410210612"/>
      <w:bookmarkStart w:id="354" w:name="_Toc410211527"/>
      <w:bookmarkStart w:id="355" w:name="_Toc410214111"/>
      <w:bookmarkStart w:id="356" w:name="_Toc410218107"/>
      <w:bookmarkStart w:id="357" w:name="_Toc410226545"/>
      <w:bookmarkStart w:id="358" w:name="_Toc410226991"/>
      <w:bookmarkStart w:id="359" w:name="_Toc410227418"/>
    </w:p>
    <w:p w:rsidR="00C207EC" w:rsidRPr="00C858E4" w:rsidRDefault="00AB78FA" w:rsidP="00955EE0">
      <w:pPr>
        <w:pStyle w:val="1"/>
        <w:numPr>
          <w:ilvl w:val="0"/>
          <w:numId w:val="30"/>
        </w:numPr>
      </w:pPr>
      <w:bookmarkStart w:id="360" w:name="_Toc448091902"/>
      <w:bookmarkEnd w:id="303"/>
      <w:bookmarkEnd w:id="304"/>
      <w:bookmarkEnd w:id="305"/>
      <w:bookmarkEnd w:id="306"/>
      <w:bookmarkEnd w:id="307"/>
      <w:bookmarkEnd w:id="308"/>
      <w:bookmarkEnd w:id="309"/>
      <w:bookmarkEnd w:id="310"/>
      <w:bookmarkEnd w:id="311"/>
      <w:bookmarkEnd w:id="351"/>
      <w:bookmarkEnd w:id="352"/>
      <w:bookmarkEnd w:id="353"/>
      <w:bookmarkEnd w:id="354"/>
      <w:bookmarkEnd w:id="355"/>
      <w:bookmarkEnd w:id="356"/>
      <w:bookmarkEnd w:id="357"/>
      <w:bookmarkEnd w:id="358"/>
      <w:bookmarkEnd w:id="359"/>
      <w:r>
        <w:rPr>
          <w:rFonts w:hint="eastAsia"/>
        </w:rPr>
        <w:lastRenderedPageBreak/>
        <w:t>总结和</w:t>
      </w:r>
      <w:r>
        <w:t>展望</w:t>
      </w:r>
      <w:bookmarkEnd w:id="360"/>
    </w:p>
    <w:p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，用户可以轻松的获取网络信息。信息在微博上的传播速度快和范围广的特点，同时利用这种新的媒介，可以帮助用户建立庞大的社交圈，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rsidR="00D651D5" w:rsidRPr="0046425E" w:rsidRDefault="00AB78FA" w:rsidP="00955EE0">
      <w:pPr>
        <w:pStyle w:val="2"/>
        <w:numPr>
          <w:ilvl w:val="1"/>
          <w:numId w:val="29"/>
        </w:numPr>
      </w:pPr>
      <w:bookmarkStart w:id="361" w:name="_Toc448091903"/>
      <w:r>
        <w:rPr>
          <w:rFonts w:hint="eastAsia"/>
        </w:rPr>
        <w:t>工作总结</w:t>
      </w:r>
      <w:bookmarkEnd w:id="361"/>
    </w:p>
    <w:p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w:t>
      </w:r>
      <w:r w:rsidR="00D212AA">
        <w:rPr>
          <w:rFonts w:cs="Times New Roman" w:hint="eastAsia"/>
        </w:rPr>
        <w:t>同，根据程度副词的相似度可以得出用户所关注的重要程度，最终得出最</w:t>
      </w:r>
      <w:r>
        <w:rPr>
          <w:rFonts w:cs="Times New Roman" w:hint="eastAsia"/>
        </w:rPr>
        <w:t>和用户相似的用户。</w:t>
      </w:r>
    </w:p>
    <w:p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Pr="00281680">
        <w:rPr>
          <w:rFonts w:cs="Times New Roman" w:hint="eastAsia"/>
        </w:rPr>
        <w:t>由于新浪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w:t>
      </w:r>
      <w:r w:rsidR="00C31940">
        <w:rPr>
          <w:rFonts w:cs="Times New Roman" w:hint="eastAsia"/>
        </w:rPr>
        <w:t>幂</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rsidR="00D651D5" w:rsidRPr="00AD6B38" w:rsidRDefault="00AB78FA" w:rsidP="00955EE0">
      <w:pPr>
        <w:pStyle w:val="2"/>
        <w:numPr>
          <w:ilvl w:val="1"/>
          <w:numId w:val="29"/>
        </w:numPr>
      </w:pPr>
      <w:bookmarkStart w:id="362" w:name="_Toc448091904"/>
      <w:r>
        <w:rPr>
          <w:rFonts w:hint="eastAsia"/>
        </w:rPr>
        <w:t>不足与展望</w:t>
      </w:r>
      <w:bookmarkEnd w:id="362"/>
    </w:p>
    <w:p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上的数据集没有实验，同时相对于现实中的海量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下一步的研究中，可以更全面的获取其它</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82"/>
          <w:pgSz w:w="11906" w:h="16838" w:code="9"/>
          <w:pgMar w:top="1701" w:right="1418" w:bottom="1418" w:left="1418" w:header="907" w:footer="851" w:gutter="567"/>
          <w:cols w:space="425"/>
          <w:docGrid w:type="linesAndChars" w:linePitch="403" w:charSpace="-819"/>
        </w:sectPr>
      </w:pPr>
    </w:p>
    <w:p w:rsidR="00C207EC" w:rsidRPr="00C858E4" w:rsidRDefault="0060402B" w:rsidP="00867DF8">
      <w:pPr>
        <w:pStyle w:val="1"/>
        <w:numPr>
          <w:ilvl w:val="0"/>
          <w:numId w:val="0"/>
        </w:numPr>
        <w:ind w:left="425" w:hanging="425"/>
      </w:pPr>
      <w:bookmarkStart w:id="363" w:name="_Toc410207999"/>
      <w:bookmarkStart w:id="364" w:name="_Toc410209631"/>
      <w:bookmarkStart w:id="365" w:name="_Toc410210622"/>
      <w:bookmarkStart w:id="366" w:name="_Toc410211537"/>
      <w:bookmarkStart w:id="367" w:name="_Toc410214121"/>
      <w:bookmarkStart w:id="368" w:name="_Toc410218117"/>
      <w:bookmarkStart w:id="369" w:name="_Toc410226555"/>
      <w:bookmarkStart w:id="370" w:name="_Toc410227001"/>
      <w:bookmarkStart w:id="371" w:name="_Toc410227428"/>
      <w:bookmarkStart w:id="372" w:name="_Toc448091905"/>
      <w:bookmarkStart w:id="373" w:name="_Toc223771791"/>
      <w:bookmarkStart w:id="374" w:name="_Toc223863866"/>
      <w:r w:rsidRPr="00C858E4">
        <w:lastRenderedPageBreak/>
        <w:t>参考文献</w:t>
      </w:r>
      <w:bookmarkEnd w:id="363"/>
      <w:bookmarkEnd w:id="364"/>
      <w:bookmarkEnd w:id="365"/>
      <w:bookmarkEnd w:id="366"/>
      <w:bookmarkEnd w:id="367"/>
      <w:bookmarkEnd w:id="368"/>
      <w:bookmarkEnd w:id="369"/>
      <w:bookmarkEnd w:id="370"/>
      <w:bookmarkEnd w:id="371"/>
      <w:bookmarkEnd w:id="372"/>
    </w:p>
    <w:p w:rsidR="00F526ED" w:rsidRPr="008720EA" w:rsidRDefault="00F526ED" w:rsidP="00FC4BD8">
      <w:pPr>
        <w:pStyle w:val="ae"/>
        <w:numPr>
          <w:ilvl w:val="0"/>
          <w:numId w:val="3"/>
        </w:numPr>
        <w:rPr>
          <w:rFonts w:cs="Times New Roman"/>
          <w:color w:val="000000"/>
          <w:shd w:val="clear" w:color="auto" w:fill="FFFFFF"/>
        </w:rPr>
      </w:pPr>
      <w:bookmarkStart w:id="375" w:name="_Ref446094449"/>
      <w:bookmarkStart w:id="376" w:name="_Toc225443513"/>
      <w:bookmarkStart w:id="377" w:name="_Toc226519952"/>
      <w:bookmarkStart w:id="378" w:name="_Toc226843944"/>
      <w:bookmarkStart w:id="379" w:name="_Toc228047533"/>
      <w:bookmarkStart w:id="380" w:name="_Toc228381263"/>
      <w:bookmarkStart w:id="381" w:name="_Toc228555678"/>
      <w:bookmarkStart w:id="382" w:name="_Toc321496472"/>
      <w:r w:rsidRPr="007E6142">
        <w:rPr>
          <w:rFonts w:cs="Times New Roman"/>
          <w:color w:val="000000"/>
          <w:shd w:val="clear" w:color="auto" w:fill="FFFFFF"/>
        </w:rPr>
        <w:t>Milgram S. The Small World Problem[J]. Psychology Today, 1967, 2(1):185-195.</w:t>
      </w:r>
      <w:bookmarkEnd w:id="375"/>
    </w:p>
    <w:p w:rsidR="00B87E88" w:rsidRPr="00375420" w:rsidRDefault="00867422" w:rsidP="00FC4BD8">
      <w:pPr>
        <w:pStyle w:val="ae"/>
        <w:numPr>
          <w:ilvl w:val="0"/>
          <w:numId w:val="3"/>
        </w:numPr>
        <w:rPr>
          <w:rFonts w:cs="Times New Roman"/>
          <w:color w:val="000000"/>
          <w:shd w:val="clear" w:color="auto" w:fill="FFFFFF"/>
        </w:rPr>
      </w:pPr>
      <w:bookmarkStart w:id="383"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Weninger</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3"/>
    </w:p>
    <w:p w:rsidR="00F526ED" w:rsidRPr="00375420" w:rsidRDefault="00F526ED" w:rsidP="00FC4BD8">
      <w:pPr>
        <w:pStyle w:val="ae"/>
        <w:numPr>
          <w:ilvl w:val="0"/>
          <w:numId w:val="3"/>
        </w:numPr>
        <w:rPr>
          <w:rFonts w:cs="Times New Roman"/>
          <w:color w:val="000000"/>
          <w:shd w:val="clear" w:color="auto" w:fill="FFFFFF"/>
        </w:rPr>
      </w:pPr>
      <w:bookmarkStart w:id="384" w:name="_Ref446095092"/>
      <w:r w:rsidRPr="00375420">
        <w:rPr>
          <w:rFonts w:cs="Times New Roman"/>
          <w:color w:val="000000"/>
          <w:shd w:val="clear" w:color="auto" w:fill="FFFFFF"/>
        </w:rPr>
        <w:t>Hamid M N, Naser M A, Hasan M K, et al. A cohesion-based friend-recommendation system[J]. Social Network Analysis and Mining, 2014, 4(1): 1-11.</w:t>
      </w:r>
      <w:bookmarkEnd w:id="384"/>
    </w:p>
    <w:p w:rsidR="00836580" w:rsidRPr="00375420" w:rsidRDefault="00D55751" w:rsidP="00FC4BD8">
      <w:pPr>
        <w:pStyle w:val="ae"/>
        <w:numPr>
          <w:ilvl w:val="0"/>
          <w:numId w:val="3"/>
        </w:numPr>
        <w:rPr>
          <w:rFonts w:cs="Times New Roman"/>
          <w:color w:val="000000"/>
          <w:shd w:val="clear" w:color="auto" w:fill="FFFFFF"/>
        </w:rPr>
      </w:pPr>
      <w:bookmarkStart w:id="385"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375420">
        <w:rPr>
          <w:rFonts w:cs="Times New Roman"/>
          <w:color w:val="000000"/>
          <w:shd w:val="clear" w:color="auto" w:fill="FFFFFF"/>
        </w:rPr>
        <w:t>Wu</w:t>
      </w:r>
      <w:r w:rsidR="00D925D2">
        <w:rPr>
          <w:rFonts w:cs="Times New Roman"/>
          <w:color w:val="000000"/>
          <w:shd w:val="clear" w:color="auto" w:fill="FFFFFF"/>
        </w:rPr>
        <w:t>Huimin,</w:t>
      </w:r>
      <w:r>
        <w:rPr>
          <w:rFonts w:cs="Times New Roman"/>
          <w:color w:val="000000"/>
          <w:shd w:val="clear" w:color="auto" w:fill="FFFFFF"/>
        </w:rPr>
        <w:t>Jin</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representations[M].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5"/>
    </w:p>
    <w:p w:rsidR="00836580" w:rsidRPr="00375420" w:rsidRDefault="00836580" w:rsidP="00FC4BD8">
      <w:pPr>
        <w:pStyle w:val="ae"/>
        <w:numPr>
          <w:ilvl w:val="0"/>
          <w:numId w:val="3"/>
        </w:numPr>
        <w:rPr>
          <w:rFonts w:cs="Times New Roman"/>
          <w:color w:val="000000"/>
          <w:shd w:val="clear" w:color="auto" w:fill="FFFFFF"/>
        </w:rPr>
      </w:pPr>
      <w:bookmarkStart w:id="386"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prediction problem for social networks[J]. Journal of the American society for information science and technology, 2007, 58(7): 1019-1031.</w:t>
      </w:r>
      <w:bookmarkEnd w:id="386"/>
    </w:p>
    <w:p w:rsidR="00836580" w:rsidRPr="008720EA" w:rsidRDefault="00A5063D" w:rsidP="00FC4BD8">
      <w:pPr>
        <w:pStyle w:val="ae"/>
        <w:numPr>
          <w:ilvl w:val="0"/>
          <w:numId w:val="3"/>
        </w:numPr>
        <w:rPr>
          <w:rFonts w:cs="Times New Roman"/>
          <w:color w:val="000000"/>
          <w:shd w:val="clear" w:color="auto" w:fill="FFFFFF"/>
        </w:rPr>
      </w:pPr>
      <w:bookmarkStart w:id="387"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2011:1-10.</w:t>
      </w:r>
      <w:bookmarkEnd w:id="387"/>
    </w:p>
    <w:p w:rsidR="00AD2F99" w:rsidRPr="00AD2F99" w:rsidRDefault="00AD2F99" w:rsidP="00FC4BD8">
      <w:pPr>
        <w:pStyle w:val="ae"/>
        <w:numPr>
          <w:ilvl w:val="0"/>
          <w:numId w:val="3"/>
        </w:numPr>
        <w:rPr>
          <w:rFonts w:cs="Times New Roman"/>
          <w:color w:val="000000"/>
          <w:shd w:val="clear" w:color="auto" w:fill="FFFFFF"/>
        </w:rPr>
      </w:pPr>
      <w:bookmarkStart w:id="388"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C10447">
        <w:rPr>
          <w:rFonts w:cs="Times New Roman"/>
          <w:color w:val="000000"/>
          <w:shd w:val="clear" w:color="auto" w:fill="FFFFFF"/>
        </w:rPr>
        <w:t>Hao</w:t>
      </w:r>
      <w:r w:rsidRPr="00AD2F99">
        <w:rPr>
          <w:rFonts w:cs="Times New Roman"/>
          <w:color w:val="000000"/>
          <w:shd w:val="clear" w:color="auto" w:fill="FFFFFF"/>
        </w:rPr>
        <w:t xml:space="preserve">.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8"/>
    </w:p>
    <w:p w:rsidR="006460E9" w:rsidRPr="008720EA" w:rsidRDefault="00086820" w:rsidP="00FC4BD8">
      <w:pPr>
        <w:pStyle w:val="ae"/>
        <w:numPr>
          <w:ilvl w:val="0"/>
          <w:numId w:val="3"/>
        </w:numPr>
        <w:rPr>
          <w:rFonts w:cs="Times New Roman"/>
          <w:color w:val="000000"/>
          <w:shd w:val="clear" w:color="auto" w:fill="FFFFFF"/>
        </w:rPr>
      </w:pPr>
      <w:bookmarkStart w:id="389"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6460E9" w:rsidRPr="007E6142">
        <w:rPr>
          <w:rFonts w:cs="Times New Roman"/>
          <w:color w:val="000000"/>
          <w:shd w:val="clear" w:color="auto" w:fill="FFFFFF"/>
        </w:rPr>
        <w:t>Yuehui. BPR-UserRec: a personalized user recommendation method in social tagging systems[J]. Journal of China Universities of Posts &amp; Telecommunications, 2013, 20(1):122-128.</w:t>
      </w:r>
      <w:bookmarkEnd w:id="389"/>
    </w:p>
    <w:p w:rsidR="002E5745" w:rsidRPr="00956559" w:rsidRDefault="00895ADC" w:rsidP="00FC4BD8">
      <w:pPr>
        <w:pStyle w:val="ae"/>
        <w:numPr>
          <w:ilvl w:val="0"/>
          <w:numId w:val="3"/>
        </w:numPr>
        <w:rPr>
          <w:rFonts w:cs="Times New Roman"/>
          <w:color w:val="000000"/>
          <w:shd w:val="clear" w:color="auto" w:fill="FFFFFF"/>
        </w:rPr>
      </w:pPr>
      <w:bookmarkStart w:id="390"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Pr>
          <w:rFonts w:cs="Times New Roman"/>
          <w:color w:val="000000"/>
          <w:shd w:val="clear" w:color="auto" w:fill="FFFFFF"/>
        </w:rPr>
        <w:t>Wang</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90"/>
    </w:p>
    <w:p w:rsidR="00836580" w:rsidRPr="008720EA" w:rsidRDefault="00836580" w:rsidP="00FC4BD8">
      <w:pPr>
        <w:pStyle w:val="ae"/>
        <w:numPr>
          <w:ilvl w:val="0"/>
          <w:numId w:val="3"/>
        </w:numPr>
        <w:rPr>
          <w:rFonts w:cs="Times New Roman"/>
          <w:color w:val="000000"/>
          <w:shd w:val="clear" w:color="auto" w:fill="FFFFFF"/>
        </w:rPr>
      </w:pPr>
      <w:bookmarkStart w:id="391"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1"/>
    </w:p>
    <w:p w:rsidR="00855171" w:rsidRPr="008720EA" w:rsidRDefault="005629ED" w:rsidP="00FC4BD8">
      <w:pPr>
        <w:pStyle w:val="ae"/>
        <w:numPr>
          <w:ilvl w:val="0"/>
          <w:numId w:val="3"/>
        </w:numPr>
        <w:rPr>
          <w:rFonts w:cs="Times New Roman"/>
          <w:color w:val="000000"/>
          <w:shd w:val="clear" w:color="auto" w:fill="FFFFFF"/>
        </w:rPr>
      </w:pPr>
      <w:bookmarkStart w:id="392" w:name="_Ref447378709"/>
      <w:r>
        <w:rPr>
          <w:rFonts w:cs="Times New Roman"/>
          <w:color w:val="000000"/>
          <w:shd w:val="clear" w:color="auto" w:fill="FFFFFF"/>
        </w:rPr>
        <w:lastRenderedPageBreak/>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rsidR="00022958" w:rsidRPr="008720EA" w:rsidRDefault="00022958" w:rsidP="00FC4BD8">
      <w:pPr>
        <w:pStyle w:val="ae"/>
        <w:numPr>
          <w:ilvl w:val="0"/>
          <w:numId w:val="3"/>
        </w:numPr>
        <w:rPr>
          <w:rFonts w:cs="Times New Roman"/>
          <w:color w:val="000000"/>
          <w:shd w:val="clear" w:color="auto" w:fill="FFFFFF"/>
        </w:rPr>
      </w:pPr>
      <w:bookmarkStart w:id="393" w:name="_Ref447378720"/>
      <w:bookmarkEnd w:id="392"/>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et al. Friendbook: A Semantic-based Friend Recommendation System for Social Networks[J]. IEEE Transactions on Mobile Computing, 2015, 14(3):538-551.</w:t>
      </w:r>
      <w:bookmarkEnd w:id="393"/>
    </w:p>
    <w:p w:rsidR="00836580" w:rsidRPr="008720EA" w:rsidRDefault="00836580" w:rsidP="00FC4BD8">
      <w:pPr>
        <w:pStyle w:val="ae"/>
        <w:numPr>
          <w:ilvl w:val="0"/>
          <w:numId w:val="3"/>
        </w:numPr>
        <w:rPr>
          <w:rFonts w:cs="Times New Roman"/>
          <w:color w:val="000000"/>
          <w:shd w:val="clear" w:color="auto" w:fill="FFFFFF"/>
        </w:rPr>
      </w:pPr>
      <w:bookmarkStart w:id="394" w:name="_Ref446097121"/>
      <w:r w:rsidRPr="008720EA">
        <w:rPr>
          <w:rFonts w:cs="Times New Roman"/>
          <w:color w:val="000000"/>
          <w:shd w:val="clear" w:color="auto" w:fill="FFFFFF"/>
        </w:rPr>
        <w:t>Koren Y. Factor in the neighbors: Scalable and accurate collaborative filtering[J].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4"/>
    </w:p>
    <w:p w:rsidR="00836580" w:rsidRPr="008720EA" w:rsidRDefault="00836580" w:rsidP="00FC4BD8">
      <w:pPr>
        <w:pStyle w:val="ae"/>
        <w:numPr>
          <w:ilvl w:val="0"/>
          <w:numId w:val="3"/>
        </w:numPr>
        <w:rPr>
          <w:rFonts w:cs="Times New Roman"/>
          <w:color w:val="000000"/>
          <w:shd w:val="clear" w:color="auto" w:fill="FFFFFF"/>
        </w:rPr>
      </w:pPr>
      <w:bookmarkStart w:id="395" w:name="_Ref446097136"/>
      <w:r w:rsidRPr="008720EA">
        <w:rPr>
          <w:rFonts w:cs="Times New Roman"/>
          <w:color w:val="000000"/>
          <w:shd w:val="clear" w:color="auto" w:fill="FFFFFF"/>
        </w:rPr>
        <w:t>Koren Y. Collaborative filtering with temporal dynamics[J]. Communications of the ACM, 2010, 53(4): 89-97.</w:t>
      </w:r>
      <w:bookmarkEnd w:id="395"/>
    </w:p>
    <w:p w:rsidR="00836580" w:rsidRPr="008720EA" w:rsidRDefault="00836580" w:rsidP="00FC4BD8">
      <w:pPr>
        <w:pStyle w:val="ae"/>
        <w:numPr>
          <w:ilvl w:val="0"/>
          <w:numId w:val="3"/>
        </w:numPr>
        <w:rPr>
          <w:rFonts w:cs="Times New Roman"/>
          <w:color w:val="000000"/>
          <w:shd w:val="clear" w:color="auto" w:fill="FFFFFF"/>
        </w:rPr>
      </w:pPr>
      <w:bookmarkStart w:id="396" w:name="_Ref446097162"/>
      <w:r w:rsidRPr="008720EA">
        <w:rPr>
          <w:rFonts w:cs="Times New Roman"/>
          <w:color w:val="000000"/>
          <w:shd w:val="clear" w:color="auto" w:fill="FFFFFF"/>
        </w:rPr>
        <w:t>项亮</w:t>
      </w:r>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6"/>
    </w:p>
    <w:p w:rsidR="00790B74" w:rsidRPr="008720EA" w:rsidRDefault="00790B74" w:rsidP="00FC4BD8">
      <w:pPr>
        <w:pStyle w:val="ae"/>
        <w:numPr>
          <w:ilvl w:val="0"/>
          <w:numId w:val="3"/>
        </w:numPr>
        <w:rPr>
          <w:rFonts w:cs="Times New Roman"/>
          <w:color w:val="000000"/>
          <w:shd w:val="clear" w:color="auto" w:fill="FFFFFF"/>
        </w:rPr>
      </w:pPr>
      <w:bookmarkStart w:id="397" w:name="_Ref446097184"/>
      <w:r w:rsidRPr="007E6142">
        <w:rPr>
          <w:rFonts w:cs="Times New Roman"/>
          <w:color w:val="000000"/>
          <w:shd w:val="clear" w:color="auto" w:fill="FFFFFF"/>
        </w:rPr>
        <w:t>Dey A K. Understanding and Using Context Personal and Ubiquitous Computing Journal[J]. Personal &amp; Ubiquitous Computing, 2001, 5(1):4-7.</w:t>
      </w:r>
      <w:bookmarkEnd w:id="397"/>
    </w:p>
    <w:p w:rsidR="00500A9F" w:rsidRDefault="00500A9F" w:rsidP="00FC4BD8">
      <w:pPr>
        <w:pStyle w:val="ae"/>
        <w:numPr>
          <w:ilvl w:val="0"/>
          <w:numId w:val="3"/>
        </w:numPr>
        <w:rPr>
          <w:rFonts w:cs="Times New Roman"/>
          <w:color w:val="000000"/>
          <w:shd w:val="clear" w:color="auto" w:fill="FFFFFF"/>
        </w:rPr>
      </w:pPr>
      <w:bookmarkStart w:id="398"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8"/>
    </w:p>
    <w:p w:rsidR="009B7615" w:rsidRPr="00E35737" w:rsidRDefault="009B7615" w:rsidP="00FC4BD8">
      <w:pPr>
        <w:pStyle w:val="ae"/>
        <w:numPr>
          <w:ilvl w:val="0"/>
          <w:numId w:val="3"/>
        </w:numPr>
        <w:rPr>
          <w:rFonts w:cs="Times New Roman"/>
          <w:color w:val="000000"/>
          <w:shd w:val="clear" w:color="auto" w:fill="FFFFFF"/>
        </w:rPr>
      </w:pPr>
      <w:bookmarkStart w:id="399"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9"/>
    </w:p>
    <w:p w:rsidR="00E35737" w:rsidRPr="009013BB" w:rsidRDefault="00E35737" w:rsidP="00FC4BD8">
      <w:pPr>
        <w:pStyle w:val="ae"/>
        <w:numPr>
          <w:ilvl w:val="0"/>
          <w:numId w:val="3"/>
        </w:numPr>
        <w:rPr>
          <w:rFonts w:cs="Times New Roman"/>
          <w:color w:val="000000"/>
          <w:shd w:val="clear" w:color="auto" w:fill="FFFFFF"/>
        </w:rPr>
      </w:pPr>
      <w:bookmarkStart w:id="400" w:name="_neb8414AE9C_AFD3_43D3_A6AE_9CFBD2BA2372"/>
      <w:r w:rsidRPr="008720EA">
        <w:rPr>
          <w:rFonts w:cs="Times New Roman" w:hint="eastAsia"/>
          <w:color w:val="000000"/>
          <w:shd w:val="clear" w:color="auto" w:fill="FFFFFF"/>
        </w:rPr>
        <w:t>项亮</w:t>
      </w:r>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400"/>
    </w:p>
    <w:p w:rsidR="009013BB" w:rsidRDefault="009013BB" w:rsidP="00FC4BD8">
      <w:pPr>
        <w:pStyle w:val="ae"/>
        <w:numPr>
          <w:ilvl w:val="0"/>
          <w:numId w:val="3"/>
        </w:numPr>
        <w:rPr>
          <w:rFonts w:cs="Times New Roman"/>
          <w:color w:val="000000"/>
          <w:shd w:val="clear" w:color="auto" w:fill="FFFFFF"/>
        </w:rPr>
      </w:pPr>
      <w:bookmarkStart w:id="401"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1"/>
    </w:p>
    <w:p w:rsidR="00F93F9E" w:rsidRDefault="00F93F9E" w:rsidP="004C5547">
      <w:pPr>
        <w:pStyle w:val="ae"/>
        <w:numPr>
          <w:ilvl w:val="0"/>
          <w:numId w:val="3"/>
        </w:numPr>
        <w:rPr>
          <w:rFonts w:cs="Times New Roman"/>
          <w:color w:val="000000"/>
          <w:shd w:val="clear" w:color="auto" w:fill="FFFFFF"/>
        </w:rPr>
      </w:pPr>
      <w:bookmarkStart w:id="402"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2"/>
    </w:p>
    <w:p w:rsidR="00B60D81" w:rsidRPr="008720EA" w:rsidRDefault="00B60D81" w:rsidP="00FC4BD8">
      <w:pPr>
        <w:pStyle w:val="ae"/>
        <w:numPr>
          <w:ilvl w:val="0"/>
          <w:numId w:val="3"/>
        </w:numPr>
        <w:rPr>
          <w:rFonts w:cs="Times New Roman"/>
          <w:color w:val="000000"/>
          <w:shd w:val="clear" w:color="auto" w:fill="FFFFFF"/>
        </w:rPr>
      </w:pPr>
      <w:bookmarkStart w:id="403" w:name="_Ref446097329"/>
      <w:r w:rsidRPr="007E6142">
        <w:rPr>
          <w:rFonts w:cs="Times New Roman"/>
          <w:color w:val="000000"/>
          <w:shd w:val="clear" w:color="auto" w:fill="FFFFFF"/>
        </w:rPr>
        <w:t>Linden G, Smith B, York J. Amazon.com Recommendations: Item-to-Item Collaborative Filtering[J]. IEEE Internet Computing, 2010, 7(1):76-80.</w:t>
      </w:r>
      <w:bookmarkEnd w:id="403"/>
    </w:p>
    <w:p w:rsidR="00B60D81" w:rsidRPr="008720EA" w:rsidRDefault="00B60D81" w:rsidP="00FC4BD8">
      <w:pPr>
        <w:pStyle w:val="ae"/>
        <w:numPr>
          <w:ilvl w:val="0"/>
          <w:numId w:val="3"/>
        </w:numPr>
        <w:rPr>
          <w:rFonts w:cs="Times New Roman"/>
          <w:color w:val="000000"/>
          <w:shd w:val="clear" w:color="auto" w:fill="FFFFFF"/>
        </w:rPr>
      </w:pPr>
      <w:bookmarkStart w:id="404"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Pr="007E6142">
        <w:rPr>
          <w:rFonts w:cs="Times New Roman"/>
          <w:color w:val="000000"/>
          <w:shd w:val="clear" w:color="auto" w:fill="FFFFFF"/>
        </w:rPr>
        <w:t>ACM, 1999:230-237.</w:t>
      </w:r>
      <w:bookmarkEnd w:id="404"/>
    </w:p>
    <w:p w:rsidR="00B60D81" w:rsidRPr="008720EA" w:rsidRDefault="00B60D81" w:rsidP="00FC4BD8">
      <w:pPr>
        <w:pStyle w:val="ae"/>
        <w:numPr>
          <w:ilvl w:val="0"/>
          <w:numId w:val="3"/>
        </w:numPr>
        <w:rPr>
          <w:rFonts w:cs="Times New Roman"/>
          <w:color w:val="000000"/>
          <w:shd w:val="clear" w:color="auto" w:fill="FFFFFF"/>
        </w:rPr>
      </w:pPr>
      <w:bookmarkStart w:id="405" w:name="_Ref446097354"/>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13(10):1952-1961.</w:t>
      </w:r>
      <w:bookmarkEnd w:id="405"/>
    </w:p>
    <w:p w:rsidR="00B60D81" w:rsidRPr="008720EA" w:rsidRDefault="00B60D81" w:rsidP="00FC4BD8">
      <w:pPr>
        <w:pStyle w:val="ae"/>
        <w:numPr>
          <w:ilvl w:val="0"/>
          <w:numId w:val="3"/>
        </w:numPr>
        <w:rPr>
          <w:rFonts w:cs="Times New Roman"/>
          <w:color w:val="000000"/>
          <w:shd w:val="clear" w:color="auto" w:fill="FFFFFF"/>
        </w:rPr>
      </w:pPr>
      <w:bookmarkStart w:id="406" w:name="_Ref446097367"/>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14(5):999-1004.</w:t>
      </w:r>
      <w:bookmarkEnd w:id="406"/>
    </w:p>
    <w:p w:rsidR="00DA2E14" w:rsidRDefault="00DA2E14" w:rsidP="00FC4BD8">
      <w:pPr>
        <w:pStyle w:val="ae"/>
        <w:numPr>
          <w:ilvl w:val="0"/>
          <w:numId w:val="3"/>
        </w:numPr>
        <w:rPr>
          <w:rFonts w:cs="Times New Roman"/>
          <w:color w:val="000000"/>
          <w:shd w:val="clear" w:color="auto" w:fill="FFFFFF"/>
        </w:rPr>
      </w:pPr>
      <w:bookmarkStart w:id="407"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7"/>
    </w:p>
    <w:p w:rsidR="00D21B70" w:rsidRPr="00DA2E14" w:rsidRDefault="00D21B70" w:rsidP="00FC4BD8">
      <w:pPr>
        <w:pStyle w:val="ae"/>
        <w:numPr>
          <w:ilvl w:val="0"/>
          <w:numId w:val="3"/>
        </w:numPr>
        <w:rPr>
          <w:rFonts w:cs="Times New Roman"/>
          <w:color w:val="000000"/>
          <w:shd w:val="clear" w:color="auto" w:fill="FFFFFF"/>
        </w:rPr>
      </w:pPr>
      <w:bookmarkStart w:id="408"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YE S, et al. An Improved Hot Topic Detection Method for Microblog Based On CURE Algorithm[J].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8"/>
    </w:p>
    <w:p w:rsidR="00B60D81" w:rsidRPr="008720EA" w:rsidRDefault="00B60D81" w:rsidP="00FC4BD8">
      <w:pPr>
        <w:pStyle w:val="ae"/>
        <w:numPr>
          <w:ilvl w:val="0"/>
          <w:numId w:val="3"/>
        </w:numPr>
        <w:rPr>
          <w:rFonts w:cs="Times New Roman"/>
          <w:color w:val="000000"/>
          <w:shd w:val="clear" w:color="auto" w:fill="FFFFFF"/>
        </w:rPr>
      </w:pPr>
      <w:bookmarkStart w:id="409" w:name="_Ref446097409"/>
      <w:r w:rsidRPr="008720EA">
        <w:rPr>
          <w:rFonts w:cs="Times New Roman"/>
          <w:color w:val="000000"/>
          <w:shd w:val="clear" w:color="auto" w:fill="FFFFFF"/>
        </w:rPr>
        <w:t>Ekman P. Biological and cultural contributions to body and facial movement[J]. 1977, 1977: 34-84.</w:t>
      </w:r>
      <w:bookmarkEnd w:id="409"/>
    </w:p>
    <w:p w:rsidR="00B60D81" w:rsidRPr="008720EA" w:rsidRDefault="00B60D81" w:rsidP="00FC4BD8">
      <w:pPr>
        <w:pStyle w:val="ae"/>
        <w:numPr>
          <w:ilvl w:val="0"/>
          <w:numId w:val="3"/>
        </w:numPr>
        <w:rPr>
          <w:rFonts w:cs="Times New Roman"/>
          <w:color w:val="000000"/>
          <w:shd w:val="clear" w:color="auto" w:fill="FFFFFF"/>
        </w:rPr>
      </w:pPr>
      <w:bookmarkStart w:id="410" w:name="_Ref446097416"/>
      <w:r w:rsidRPr="008720EA">
        <w:rPr>
          <w:rFonts w:cs="Times New Roman"/>
          <w:color w:val="000000"/>
          <w:shd w:val="clear" w:color="auto" w:fill="FFFFFF"/>
        </w:rPr>
        <w:t>Picard R W, Picard R. Affective computing[M]. Cambridge: MIT press, 1997.</w:t>
      </w:r>
      <w:bookmarkEnd w:id="410"/>
    </w:p>
    <w:p w:rsidR="00B60D81" w:rsidRPr="00145AA5" w:rsidRDefault="00B60D81" w:rsidP="00FC4BD8">
      <w:pPr>
        <w:pStyle w:val="ae"/>
        <w:numPr>
          <w:ilvl w:val="0"/>
          <w:numId w:val="3"/>
        </w:numPr>
        <w:rPr>
          <w:rFonts w:cs="Times New Roman"/>
          <w:color w:val="000000"/>
          <w:shd w:val="clear" w:color="auto" w:fill="FFFFFF"/>
        </w:rPr>
      </w:pPr>
      <w:bookmarkStart w:id="411" w:name="_Ref446097427"/>
      <w:r w:rsidRPr="008720EA">
        <w:rPr>
          <w:rFonts w:cs="Times New Roman"/>
          <w:color w:val="000000"/>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11"/>
    </w:p>
    <w:p w:rsidR="00145AA5" w:rsidRPr="00145AA5" w:rsidRDefault="00F8459B" w:rsidP="00FC4BD8">
      <w:pPr>
        <w:pStyle w:val="ae"/>
        <w:numPr>
          <w:ilvl w:val="0"/>
          <w:numId w:val="3"/>
        </w:numPr>
        <w:rPr>
          <w:rFonts w:cs="Times New Roman"/>
          <w:color w:val="000000"/>
          <w:shd w:val="clear" w:color="auto" w:fill="FFFFFF"/>
        </w:rPr>
      </w:pPr>
      <w:bookmarkStart w:id="412"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et al. An SPN-based integrated model for Web prefetching and caching[J]. Journal of Computer Science and Technology, 2006, 21(4): 482-489.</w:t>
      </w:r>
      <w:bookmarkEnd w:id="412"/>
    </w:p>
    <w:p w:rsidR="00E54FBF" w:rsidRPr="008720EA" w:rsidRDefault="00E54FBF" w:rsidP="00FC4BD8">
      <w:pPr>
        <w:pStyle w:val="ae"/>
        <w:numPr>
          <w:ilvl w:val="0"/>
          <w:numId w:val="3"/>
        </w:numPr>
        <w:rPr>
          <w:rFonts w:cs="Times New Roman"/>
          <w:color w:val="000000"/>
          <w:shd w:val="clear" w:color="auto" w:fill="FFFFFF"/>
        </w:rPr>
      </w:pPr>
      <w:bookmarkStart w:id="413"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3"/>
    </w:p>
    <w:p w:rsidR="008B0878" w:rsidRPr="008720EA" w:rsidRDefault="008B0878" w:rsidP="00FC4BD8">
      <w:pPr>
        <w:pStyle w:val="ae"/>
        <w:numPr>
          <w:ilvl w:val="0"/>
          <w:numId w:val="3"/>
        </w:numPr>
        <w:rPr>
          <w:rFonts w:cs="Times New Roman"/>
          <w:color w:val="000000"/>
          <w:shd w:val="clear" w:color="auto" w:fill="FFFFFF"/>
        </w:rPr>
      </w:pPr>
      <w:bookmarkStart w:id="414"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1998:714-720.</w:t>
      </w:r>
      <w:bookmarkEnd w:id="414"/>
    </w:p>
    <w:p w:rsidR="00D17930" w:rsidRPr="008720EA" w:rsidRDefault="00D17930" w:rsidP="00FC4BD8">
      <w:pPr>
        <w:pStyle w:val="ae"/>
        <w:numPr>
          <w:ilvl w:val="0"/>
          <w:numId w:val="3"/>
        </w:numPr>
        <w:rPr>
          <w:rFonts w:cs="Times New Roman"/>
          <w:color w:val="000000"/>
          <w:shd w:val="clear" w:color="auto" w:fill="FFFFFF"/>
        </w:rPr>
      </w:pPr>
      <w:bookmarkStart w:id="415"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2000:158-167.</w:t>
      </w:r>
      <w:bookmarkEnd w:id="415"/>
    </w:p>
    <w:p w:rsidR="00B60D81" w:rsidRPr="008720EA" w:rsidRDefault="00B60D81" w:rsidP="00FC4BD8">
      <w:pPr>
        <w:pStyle w:val="ae"/>
        <w:numPr>
          <w:ilvl w:val="0"/>
          <w:numId w:val="3"/>
        </w:numPr>
        <w:rPr>
          <w:rFonts w:cs="Times New Roman"/>
          <w:color w:val="000000"/>
          <w:shd w:val="clear" w:color="auto" w:fill="FFFFFF"/>
        </w:rPr>
      </w:pPr>
      <w:bookmarkStart w:id="416"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6"/>
    </w:p>
    <w:p w:rsidR="00B60D81" w:rsidRPr="008720EA" w:rsidRDefault="00B60D81" w:rsidP="00FC4BD8">
      <w:pPr>
        <w:pStyle w:val="ae"/>
        <w:numPr>
          <w:ilvl w:val="0"/>
          <w:numId w:val="3"/>
        </w:numPr>
        <w:rPr>
          <w:rFonts w:cs="Times New Roman"/>
          <w:color w:val="000000"/>
          <w:shd w:val="clear" w:color="auto" w:fill="FFFFFF"/>
        </w:rPr>
      </w:pPr>
      <w:bookmarkStart w:id="417" w:name="_Ref446097635"/>
      <w:r w:rsidRPr="008720EA">
        <w:rPr>
          <w:rFonts w:cs="Times New Roman"/>
          <w:color w:val="000000"/>
          <w:shd w:val="clear" w:color="auto" w:fill="FFFFFF"/>
        </w:rPr>
        <w:t>Pazzani M, Billsus D. Learning and revising user profiles: The identification of interesting web sites[J]. Machine learning, 1997, 27(3): 313-331.</w:t>
      </w:r>
      <w:bookmarkEnd w:id="417"/>
    </w:p>
    <w:p w:rsidR="00B60D81" w:rsidRPr="008720EA" w:rsidRDefault="00B60D81" w:rsidP="00FC4BD8">
      <w:pPr>
        <w:pStyle w:val="ae"/>
        <w:numPr>
          <w:ilvl w:val="0"/>
          <w:numId w:val="3"/>
        </w:numPr>
        <w:rPr>
          <w:rFonts w:cs="Times New Roman"/>
          <w:color w:val="000000"/>
          <w:shd w:val="clear" w:color="auto" w:fill="FFFFFF"/>
        </w:rPr>
      </w:pPr>
      <w:bookmarkStart w:id="418" w:name="_Ref446097649"/>
      <w:r w:rsidRPr="007E6142">
        <w:rPr>
          <w:rFonts w:cs="Times New Roman"/>
          <w:color w:val="000000"/>
          <w:shd w:val="clear" w:color="auto" w:fill="FFFFFF"/>
        </w:rPr>
        <w:lastRenderedPageBreak/>
        <w:t>Cheong M, Lee V. Dissecting Twitter: A Review on Current Microblogging Research and Lessons from Related Fields[M]. Springer Vienna, 2010.</w:t>
      </w:r>
      <w:bookmarkEnd w:id="418"/>
    </w:p>
    <w:p w:rsidR="00B60D81" w:rsidRPr="008720EA" w:rsidRDefault="006D499A" w:rsidP="00FC4BD8">
      <w:pPr>
        <w:pStyle w:val="ae"/>
        <w:numPr>
          <w:ilvl w:val="0"/>
          <w:numId w:val="3"/>
        </w:numPr>
        <w:rPr>
          <w:rFonts w:cs="Times New Roman"/>
          <w:color w:val="000000"/>
          <w:shd w:val="clear" w:color="auto" w:fill="FFFFFF"/>
        </w:rPr>
      </w:pPr>
      <w:bookmarkStart w:id="419" w:name="_Ref446097663"/>
      <w:r w:rsidRPr="008720EA">
        <w:rPr>
          <w:rFonts w:cs="Times New Roman"/>
          <w:color w:val="000000"/>
          <w:shd w:val="clear" w:color="auto" w:fill="FFFFFF"/>
        </w:rPr>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9"/>
    </w:p>
    <w:p w:rsidR="006D499A" w:rsidRPr="008720EA" w:rsidRDefault="006D499A" w:rsidP="00FC4BD8">
      <w:pPr>
        <w:pStyle w:val="ae"/>
        <w:numPr>
          <w:ilvl w:val="0"/>
          <w:numId w:val="3"/>
        </w:numPr>
        <w:rPr>
          <w:rFonts w:cs="Times New Roman"/>
          <w:color w:val="000000"/>
          <w:shd w:val="clear" w:color="auto" w:fill="FFFFFF"/>
        </w:rPr>
      </w:pPr>
      <w:bookmarkStart w:id="420"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r w:rsidRPr="008720EA">
        <w:rPr>
          <w:rFonts w:cs="Times New Roman"/>
          <w:color w:val="000000"/>
          <w:shd w:val="clear" w:color="auto" w:fill="FFFFFF"/>
        </w:rPr>
        <w:t>刘挺</w:t>
      </w:r>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20"/>
    </w:p>
    <w:p w:rsidR="006D499A" w:rsidRPr="008720EA" w:rsidRDefault="006D499A" w:rsidP="00FC4BD8">
      <w:pPr>
        <w:pStyle w:val="ae"/>
        <w:numPr>
          <w:ilvl w:val="0"/>
          <w:numId w:val="3"/>
        </w:numPr>
        <w:rPr>
          <w:rFonts w:cs="Times New Roman"/>
          <w:color w:val="000000"/>
          <w:shd w:val="clear" w:color="auto" w:fill="FFFFFF"/>
        </w:rPr>
      </w:pPr>
      <w:bookmarkStart w:id="421"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1"/>
    </w:p>
    <w:p w:rsidR="006D499A" w:rsidRPr="008720EA" w:rsidRDefault="006D499A" w:rsidP="00FC4BD8">
      <w:pPr>
        <w:pStyle w:val="ae"/>
        <w:numPr>
          <w:ilvl w:val="0"/>
          <w:numId w:val="3"/>
        </w:numPr>
        <w:rPr>
          <w:rFonts w:cs="Times New Roman"/>
          <w:color w:val="000000"/>
          <w:shd w:val="clear" w:color="auto" w:fill="FFFFFF"/>
        </w:rPr>
      </w:pPr>
      <w:bookmarkStart w:id="422"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2"/>
    </w:p>
    <w:p w:rsidR="006D499A" w:rsidRPr="008720EA" w:rsidRDefault="006D499A" w:rsidP="00FC4BD8">
      <w:pPr>
        <w:pStyle w:val="ae"/>
        <w:numPr>
          <w:ilvl w:val="0"/>
          <w:numId w:val="3"/>
        </w:numPr>
        <w:rPr>
          <w:rFonts w:cs="Times New Roman"/>
          <w:color w:val="000000"/>
          <w:shd w:val="clear" w:color="auto" w:fill="FFFFFF"/>
        </w:rPr>
      </w:pPr>
      <w:bookmarkStart w:id="423" w:name="_Ref446097768"/>
      <w:r w:rsidRPr="008720EA">
        <w:rPr>
          <w:rFonts w:cs="Times New Roman"/>
          <w:color w:val="000000"/>
          <w:shd w:val="clear" w:color="auto" w:fill="FFFFFF"/>
        </w:rPr>
        <w:t>Barabasi A L, Albert R. Emergence of Scaling in Random Networks[J]. Science, 1999, 286(5439):509-512.</w:t>
      </w:r>
      <w:bookmarkEnd w:id="423"/>
    </w:p>
    <w:p w:rsidR="006D499A" w:rsidRPr="008720EA" w:rsidRDefault="006D499A" w:rsidP="00FC4BD8">
      <w:pPr>
        <w:pStyle w:val="ae"/>
        <w:numPr>
          <w:ilvl w:val="0"/>
          <w:numId w:val="3"/>
        </w:numPr>
        <w:rPr>
          <w:rFonts w:cs="Times New Roman"/>
          <w:color w:val="000000"/>
          <w:shd w:val="clear" w:color="auto" w:fill="FFFFFF"/>
        </w:rPr>
      </w:pPr>
      <w:bookmarkStart w:id="424" w:name="_Ref446097779"/>
      <w:r w:rsidRPr="008720EA">
        <w:rPr>
          <w:rFonts w:cs="Times New Roman"/>
          <w:color w:val="000000"/>
          <w:shd w:val="clear" w:color="auto" w:fill="FFFFFF"/>
        </w:rPr>
        <w:t>ME N, M. G. Finding and evaluating community structure in networks[J]. Physical Review. E, Statistical, Nonlinear, and Soft Matter Physics, 2004, 69(2):292-313.</w:t>
      </w:r>
      <w:bookmarkEnd w:id="424"/>
    </w:p>
    <w:p w:rsidR="006D499A" w:rsidRPr="008720EA" w:rsidRDefault="006D499A" w:rsidP="00FC4BD8">
      <w:pPr>
        <w:pStyle w:val="ae"/>
        <w:numPr>
          <w:ilvl w:val="0"/>
          <w:numId w:val="3"/>
        </w:numPr>
        <w:rPr>
          <w:rFonts w:cs="Times New Roman"/>
          <w:color w:val="000000"/>
          <w:shd w:val="clear" w:color="auto" w:fill="FFFFFF"/>
        </w:rPr>
      </w:pPr>
      <w:bookmarkStart w:id="425"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 xml:space="preserve">(RecSys 2013), Hong Kong:ACM, </w:t>
      </w:r>
      <w:r w:rsidRPr="008720EA">
        <w:rPr>
          <w:rFonts w:cs="Times New Roman"/>
          <w:color w:val="000000"/>
          <w:shd w:val="clear" w:color="auto" w:fill="FFFFFF"/>
        </w:rPr>
        <w:t>2013: 1-8.</w:t>
      </w:r>
      <w:bookmarkEnd w:id="425"/>
    </w:p>
    <w:p w:rsidR="006D499A" w:rsidRPr="008720EA" w:rsidRDefault="006D499A" w:rsidP="00FC4BD8">
      <w:pPr>
        <w:pStyle w:val="ae"/>
        <w:numPr>
          <w:ilvl w:val="0"/>
          <w:numId w:val="3"/>
        </w:numPr>
        <w:rPr>
          <w:rFonts w:cs="Times New Roman"/>
          <w:color w:val="000000"/>
          <w:shd w:val="clear" w:color="auto" w:fill="FFFFFF"/>
        </w:rPr>
      </w:pPr>
      <w:bookmarkStart w:id="426"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or Online Friend Recommendation</w:t>
      </w:r>
      <w:r w:rsidRPr="008720EA">
        <w:rPr>
          <w:rFonts w:cs="Times New Roman"/>
          <w:color w:val="000000"/>
          <w:shd w:val="clear" w:color="auto" w:fill="FFFFFF"/>
        </w:rPr>
        <w:t>[M]//Natural Language Processing and Chinese Computing. Springer Berlin Heidelberg, 2014: 286-298.</w:t>
      </w:r>
      <w:bookmarkEnd w:id="426"/>
    </w:p>
    <w:p w:rsidR="00E92FA8" w:rsidRPr="008720EA" w:rsidRDefault="00E92FA8" w:rsidP="00671324">
      <w:pPr>
        <w:pStyle w:val="ae"/>
        <w:numPr>
          <w:ilvl w:val="0"/>
          <w:numId w:val="3"/>
        </w:numPr>
        <w:rPr>
          <w:rFonts w:cs="Times New Roman"/>
          <w:color w:val="000000"/>
          <w:shd w:val="clear" w:color="auto" w:fill="FFFFFF"/>
        </w:rPr>
      </w:pPr>
      <w:bookmarkStart w:id="427" w:name="_Ref447459425"/>
      <w:bookmarkStart w:id="428"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Pr="008720EA">
        <w:rPr>
          <w:rFonts w:cs="Times New Roman"/>
          <w:color w:val="000000"/>
          <w:shd w:val="clear" w:color="auto" w:fill="FFFFFF"/>
        </w:rPr>
        <w:t>ACM, 2007: 929-932.</w:t>
      </w:r>
      <w:bookmarkEnd w:id="427"/>
    </w:p>
    <w:p w:rsidR="00D81FF8" w:rsidRPr="008720EA" w:rsidRDefault="00D81FF8" w:rsidP="00671324">
      <w:pPr>
        <w:pStyle w:val="ae"/>
        <w:numPr>
          <w:ilvl w:val="0"/>
          <w:numId w:val="3"/>
        </w:numPr>
        <w:rPr>
          <w:rFonts w:cs="Times New Roman"/>
          <w:color w:val="000000"/>
          <w:shd w:val="clear" w:color="auto" w:fill="FFFFFF"/>
        </w:rPr>
      </w:pPr>
      <w:bookmarkStart w:id="429"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Hownet and the Computation of Meaning[M]//Hownet And the Computation of Meaning. World Scientific Publishing Co., Inc., 2006:316.</w:t>
      </w:r>
      <w:bookmarkEnd w:id="429"/>
    </w:p>
    <w:p w:rsidR="00671324" w:rsidRDefault="006D499A" w:rsidP="00671324">
      <w:pPr>
        <w:pStyle w:val="ae"/>
        <w:numPr>
          <w:ilvl w:val="0"/>
          <w:numId w:val="3"/>
        </w:numPr>
        <w:rPr>
          <w:rFonts w:cs="Times New Roman"/>
          <w:color w:val="000000"/>
          <w:shd w:val="clear" w:color="auto" w:fill="FFFFFF"/>
        </w:rPr>
      </w:pPr>
      <w:bookmarkStart w:id="430"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2008(1):59-62</w:t>
      </w:r>
      <w:r w:rsidR="00745D06" w:rsidRPr="007E6142">
        <w:rPr>
          <w:rFonts w:cs="Times New Roman"/>
          <w:color w:val="000000"/>
          <w:shd w:val="clear" w:color="auto" w:fill="FFFFFF"/>
        </w:rPr>
        <w:t>.</w:t>
      </w:r>
      <w:bookmarkEnd w:id="428"/>
      <w:bookmarkEnd w:id="430"/>
    </w:p>
    <w:p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483"/>
          <w:pgSz w:w="11906" w:h="16838"/>
          <w:pgMar w:top="1701" w:right="1418" w:bottom="1418" w:left="1418" w:header="851" w:footer="992" w:gutter="567"/>
          <w:cols w:space="425"/>
          <w:docGrid w:type="linesAndChars" w:linePitch="403" w:charSpace="-819"/>
        </w:sectPr>
      </w:pPr>
      <w:bookmarkStart w:id="431"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2" w:name="OLE_LINK11"/>
      <w:bookmarkStart w:id="433" w:name="OLE_LINK12"/>
      <w:r w:rsidRPr="008720EA">
        <w:rPr>
          <w:rFonts w:cs="Times New Roman"/>
          <w:color w:val="000000"/>
          <w:shd w:val="clear" w:color="auto" w:fill="FFFFFF"/>
        </w:rPr>
        <w:t>Friend recommendation with content spread enhancement in social networks</w:t>
      </w:r>
      <w:bookmarkEnd w:id="432"/>
      <w:bookmarkEnd w:id="433"/>
      <w:r w:rsidRPr="008720EA">
        <w:rPr>
          <w:rFonts w:cs="Times New Roman"/>
          <w:color w:val="000000"/>
          <w:shd w:val="clear" w:color="auto" w:fill="FFFFFF"/>
        </w:rPr>
        <w:t>[J]. Information Sciences, 2015, 309:102–118.</w:t>
      </w:r>
      <w:bookmarkEnd w:id="431"/>
    </w:p>
    <w:p w:rsidR="0090154A" w:rsidRPr="00C858E4" w:rsidRDefault="006B5381" w:rsidP="00867DF8">
      <w:pPr>
        <w:pStyle w:val="1"/>
        <w:numPr>
          <w:ilvl w:val="0"/>
          <w:numId w:val="0"/>
        </w:numPr>
        <w:ind w:left="425" w:hanging="425"/>
      </w:pPr>
      <w:bookmarkStart w:id="434" w:name="_Toc410208004"/>
      <w:bookmarkStart w:id="435" w:name="_Toc410209636"/>
      <w:bookmarkStart w:id="436" w:name="_Toc410210627"/>
      <w:bookmarkStart w:id="437" w:name="_Toc410211542"/>
      <w:bookmarkStart w:id="438" w:name="_Toc410214126"/>
      <w:bookmarkStart w:id="439" w:name="_Toc410218122"/>
      <w:bookmarkStart w:id="440" w:name="_Toc410226560"/>
      <w:bookmarkStart w:id="441" w:name="_Toc410227006"/>
      <w:bookmarkStart w:id="442" w:name="_Toc410227433"/>
      <w:bookmarkStart w:id="443" w:name="_Toc448091906"/>
      <w:bookmarkEnd w:id="373"/>
      <w:bookmarkEnd w:id="374"/>
      <w:bookmarkEnd w:id="376"/>
      <w:bookmarkEnd w:id="377"/>
      <w:bookmarkEnd w:id="378"/>
      <w:bookmarkEnd w:id="379"/>
      <w:bookmarkEnd w:id="380"/>
      <w:bookmarkEnd w:id="381"/>
      <w:bookmarkEnd w:id="382"/>
      <w:r w:rsidRPr="00C858E4">
        <w:lastRenderedPageBreak/>
        <w:t>致谢</w:t>
      </w:r>
      <w:bookmarkEnd w:id="434"/>
      <w:bookmarkEnd w:id="435"/>
      <w:bookmarkEnd w:id="436"/>
      <w:bookmarkEnd w:id="437"/>
      <w:bookmarkEnd w:id="438"/>
      <w:bookmarkEnd w:id="439"/>
      <w:bookmarkEnd w:id="440"/>
      <w:bookmarkEnd w:id="441"/>
      <w:bookmarkEnd w:id="442"/>
      <w:bookmarkEnd w:id="443"/>
    </w:p>
    <w:p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rsidR="00E4135A" w:rsidRPr="00E2609D" w:rsidRDefault="00EF754F" w:rsidP="00E2609D">
      <w:pPr>
        <w:pStyle w:val="aff4"/>
        <w:jc w:val="both"/>
      </w:pPr>
      <w:r>
        <w:tab/>
      </w:r>
    </w:p>
    <w:p w:rsidR="005344C3" w:rsidRPr="00C858E4" w:rsidRDefault="005344C3" w:rsidP="006B5381">
      <w:pPr>
        <w:spacing w:line="400" w:lineRule="exact"/>
        <w:ind w:firstLineChars="84" w:firstLine="198"/>
        <w:rPr>
          <w:rFonts w:cs="Times New Roman"/>
        </w:rPr>
        <w:sectPr w:rsidR="005344C3" w:rsidRPr="00C858E4" w:rsidSect="005527A9">
          <w:headerReference w:type="default" r:id="rId484"/>
          <w:pgSz w:w="11906" w:h="16838"/>
          <w:pgMar w:top="1701" w:right="1418" w:bottom="1418" w:left="1418" w:header="851" w:footer="992" w:gutter="567"/>
          <w:cols w:space="425"/>
          <w:docGrid w:type="linesAndChars" w:linePitch="403" w:charSpace="-819"/>
        </w:sectPr>
      </w:pPr>
    </w:p>
    <w:p w:rsidR="006B5381" w:rsidRPr="00C858E4" w:rsidRDefault="006B5381" w:rsidP="00867DF8">
      <w:pPr>
        <w:pStyle w:val="1"/>
        <w:numPr>
          <w:ilvl w:val="0"/>
          <w:numId w:val="0"/>
        </w:numPr>
        <w:ind w:left="425" w:hanging="425"/>
      </w:pPr>
      <w:bookmarkStart w:id="444" w:name="_Toc410208005"/>
      <w:bookmarkStart w:id="445" w:name="_Toc410209637"/>
      <w:bookmarkStart w:id="446" w:name="_Toc410210628"/>
      <w:bookmarkStart w:id="447" w:name="_Toc410211543"/>
      <w:bookmarkStart w:id="448" w:name="_Toc410214127"/>
      <w:bookmarkStart w:id="449" w:name="_Toc410218123"/>
      <w:bookmarkStart w:id="450" w:name="_Toc410226561"/>
      <w:bookmarkStart w:id="451" w:name="_Toc410227007"/>
      <w:bookmarkStart w:id="452" w:name="_Toc410227434"/>
      <w:bookmarkStart w:id="453" w:name="_Toc448091907"/>
      <w:r w:rsidRPr="00C858E4">
        <w:lastRenderedPageBreak/>
        <w:t>攻读硕士学位期间从事的科研工作及</w:t>
      </w:r>
      <w:r w:rsidR="00BE6124" w:rsidRPr="00C858E4">
        <w:t>取得</w:t>
      </w:r>
      <w:r w:rsidRPr="00C858E4">
        <w:t>的</w:t>
      </w:r>
      <w:r w:rsidR="00BE6124" w:rsidRPr="00C858E4">
        <w:t>成果</w:t>
      </w:r>
      <w:bookmarkEnd w:id="444"/>
      <w:bookmarkEnd w:id="445"/>
      <w:bookmarkEnd w:id="446"/>
      <w:bookmarkEnd w:id="447"/>
      <w:bookmarkEnd w:id="448"/>
      <w:bookmarkEnd w:id="449"/>
      <w:bookmarkEnd w:id="450"/>
      <w:bookmarkEnd w:id="451"/>
      <w:bookmarkEnd w:id="452"/>
      <w:bookmarkEnd w:id="453"/>
    </w:p>
    <w:p w:rsidR="006B5381" w:rsidRPr="00ED611C" w:rsidRDefault="006B5381" w:rsidP="00287F81">
      <w:pPr>
        <w:ind w:firstLineChars="182" w:firstLine="431"/>
        <w:rPr>
          <w:rFonts w:cs="Times New Roman"/>
          <w:b/>
        </w:rPr>
      </w:pPr>
      <w:r w:rsidRPr="00C858E4">
        <w:rPr>
          <w:rFonts w:cs="Times New Roman"/>
          <w:b/>
        </w:rPr>
        <w:t>参与科研项目：</w:t>
      </w:r>
    </w:p>
    <w:p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rsidR="004E0016" w:rsidRPr="00FA1FBF" w:rsidRDefault="004E0016" w:rsidP="004E0016">
      <w:pPr>
        <w:tabs>
          <w:tab w:val="num" w:pos="426"/>
        </w:tabs>
        <w:ind w:left="472"/>
        <w:textAlignment w:val="baseline"/>
        <w:rPr>
          <w:rFonts w:cs="Times New Roman"/>
        </w:rPr>
      </w:pPr>
    </w:p>
    <w:p w:rsidR="006B5381" w:rsidRPr="00C5613B" w:rsidRDefault="006B5381" w:rsidP="00287F81">
      <w:pPr>
        <w:ind w:firstLineChars="182" w:firstLine="431"/>
        <w:rPr>
          <w:rFonts w:cs="Times New Roman"/>
          <w:b/>
        </w:rPr>
      </w:pPr>
      <w:r w:rsidRPr="00C5613B">
        <w:rPr>
          <w:rFonts w:cs="Times New Roman"/>
          <w:b/>
        </w:rPr>
        <w:t>发表及完成论文：</w:t>
      </w:r>
    </w:p>
    <w:p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rsidR="008636E8" w:rsidRPr="008636E8" w:rsidRDefault="008636E8" w:rsidP="008636E8">
      <w:pPr>
        <w:autoSpaceDE w:val="0"/>
        <w:autoSpaceDN w:val="0"/>
        <w:ind w:left="472"/>
        <w:rPr>
          <w:rFonts w:cs="Times New Roman"/>
        </w:rPr>
      </w:pPr>
    </w:p>
    <w:p w:rsidR="000808CE" w:rsidRPr="00AD6B38" w:rsidRDefault="000808CE" w:rsidP="000808CE">
      <w:pPr>
        <w:ind w:firstLineChars="182" w:firstLine="431"/>
        <w:rPr>
          <w:rFonts w:cs="Times New Roman"/>
          <w:b/>
        </w:rPr>
      </w:pPr>
      <w:r w:rsidRPr="00AD6B38">
        <w:rPr>
          <w:rFonts w:cs="Times New Roman"/>
          <w:b/>
        </w:rPr>
        <w:t>获奖：</w:t>
      </w:r>
    </w:p>
    <w:p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rsidR="000808CE" w:rsidRPr="00A108E2" w:rsidRDefault="000808CE" w:rsidP="00C354BC">
      <w:pPr>
        <w:autoSpaceDE w:val="0"/>
        <w:autoSpaceDN w:val="0"/>
        <w:spacing w:line="400" w:lineRule="exact"/>
        <w:ind w:left="482" w:firstLine="474"/>
        <w:rPr>
          <w:rFonts w:cs="Times New Roman"/>
          <w:b/>
        </w:rPr>
      </w:pPr>
    </w:p>
    <w:p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485"/>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714" w:rsidRDefault="009A5714" w:rsidP="00471F78">
      <w:pPr>
        <w:ind w:firstLine="480"/>
      </w:pPr>
      <w:r>
        <w:separator/>
      </w:r>
    </w:p>
  </w:endnote>
  <w:endnote w:type="continuationSeparator" w:id="0">
    <w:p w:rsidR="009A5714" w:rsidRDefault="009A5714" w:rsidP="00471F78">
      <w:pPr>
        <w:ind w:firstLine="480"/>
      </w:pPr>
      <w:r>
        <w:continuationSeparator/>
      </w:r>
    </w:p>
  </w:endnote>
  <w:endnote w:type="continuationNotice" w:id="1">
    <w:p w:rsidR="009A5714" w:rsidRDefault="009A5714"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643F33" w:rsidP="00C354BC">
    <w:pPr>
      <w:pStyle w:val="aa"/>
      <w:ind w:firstLine="360"/>
    </w:pPr>
    <w:r>
      <w:fldChar w:fldCharType="begin"/>
    </w:r>
    <w:r w:rsidR="00EF6E0D">
      <w:instrText>PAGE   \* MERGEFORMAT</w:instrText>
    </w:r>
    <w:r>
      <w:fldChar w:fldCharType="separate"/>
    </w:r>
    <w:r w:rsidR="004639CD" w:rsidRPr="004639CD">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8D01A1" w:rsidRDefault="00643F33" w:rsidP="00FD34E2">
    <w:pPr>
      <w:pStyle w:val="aa"/>
      <w:ind w:firstLine="397"/>
    </w:pPr>
    <w:r>
      <w:fldChar w:fldCharType="begin"/>
    </w:r>
    <w:r w:rsidR="00EF6E0D">
      <w:instrText>PAGE   \* MERGEFORMAT</w:instrText>
    </w:r>
    <w:r>
      <w:fldChar w:fldCharType="separate"/>
    </w:r>
    <w:r w:rsidR="004639CD" w:rsidRPr="004639CD">
      <w:rPr>
        <w:noProof/>
        <w:lang w:val="zh-CN"/>
      </w:rPr>
      <w:t>16</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rsidR="00EF6E0D" w:rsidRDefault="00643F33">
        <w:pPr>
          <w:pStyle w:val="aa"/>
        </w:pPr>
        <w:r>
          <w:fldChar w:fldCharType="begin"/>
        </w:r>
        <w:r w:rsidR="00EF6E0D">
          <w:instrText>PAGE   \* MERGEFORMAT</w:instrText>
        </w:r>
        <w:r>
          <w:fldChar w:fldCharType="separate"/>
        </w:r>
        <w:r w:rsidR="004639CD" w:rsidRPr="004639CD">
          <w:rPr>
            <w:noProof/>
            <w:lang w:val="zh-CN"/>
          </w:rPr>
          <w:t>IX</w:t>
        </w:r>
        <w:r>
          <w:fldChar w:fldCharType="end"/>
        </w:r>
      </w:p>
    </w:sdtContent>
  </w:sdt>
  <w:p w:rsidR="00EF6E0D" w:rsidRPr="00D0707A" w:rsidRDefault="00EF6E0D"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714" w:rsidRDefault="009A5714" w:rsidP="00AD6B38">
      <w:pPr>
        <w:ind w:firstLine="480"/>
      </w:pPr>
      <w:r>
        <w:separator/>
      </w:r>
    </w:p>
  </w:footnote>
  <w:footnote w:type="continuationSeparator" w:id="0">
    <w:p w:rsidR="009A5714" w:rsidRDefault="009A5714" w:rsidP="00471F78">
      <w:pPr>
        <w:ind w:firstLine="480"/>
      </w:pPr>
      <w:r>
        <w:continuationSeparator/>
      </w:r>
    </w:p>
  </w:footnote>
  <w:footnote w:type="continuationNotice" w:id="1">
    <w:p w:rsidR="009A5714" w:rsidRDefault="009A5714" w:rsidP="00471F78">
      <w:pPr>
        <w:ind w:firstLine="480"/>
      </w:pPr>
    </w:p>
  </w:footnote>
  <w:footnote w:id="2">
    <w:p w:rsidR="00EF6E0D" w:rsidRDefault="00EF6E0D">
      <w:pPr>
        <w:pStyle w:val="af9"/>
      </w:pPr>
      <w:r w:rsidRPr="002005E8">
        <w:rPr>
          <w:rStyle w:val="afa"/>
          <w:vertAlign w:val="baseline"/>
        </w:rPr>
        <w:footnoteRef/>
      </w:r>
      <w:r w:rsidRPr="00935E0A">
        <w:t>http://www.199it.com/archives/33877.html</w:t>
      </w:r>
    </w:p>
  </w:footnote>
  <w:footnote w:id="3">
    <w:p w:rsidR="00EF6E0D" w:rsidRDefault="00EF6E0D">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EB4" w:rsidRPr="003D431E" w:rsidRDefault="00860EB4"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sz w:val="21"/>
        <w:szCs w:val="21"/>
      </w:rPr>
      <w:t>图</w:t>
    </w:r>
    <w:r>
      <w:rPr>
        <w:rFonts w:hint="eastAsia"/>
        <w:sz w:val="21"/>
        <w:szCs w:val="21"/>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70104E" w:rsidRDefault="00EF6E0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Default="00EF6E0D"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001137E5">
      <w:rPr>
        <w:sz w:val="21"/>
        <w:szCs w:val="21"/>
      </w:rPr>
      <w:t>表</w:t>
    </w: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335"/>
    <w:rsid w:val="000233F9"/>
    <w:rsid w:val="00023514"/>
    <w:rsid w:val="000235BA"/>
    <w:rsid w:val="000238A1"/>
    <w:rsid w:val="00023E64"/>
    <w:rsid w:val="000243B8"/>
    <w:rsid w:val="00024520"/>
    <w:rsid w:val="00024B1B"/>
    <w:rsid w:val="00024D3D"/>
    <w:rsid w:val="00024F79"/>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2440"/>
    <w:rsid w:val="00042FE6"/>
    <w:rsid w:val="0004318D"/>
    <w:rsid w:val="0004327C"/>
    <w:rsid w:val="00043374"/>
    <w:rsid w:val="0004356B"/>
    <w:rsid w:val="000447ED"/>
    <w:rsid w:val="00044B26"/>
    <w:rsid w:val="00044F3D"/>
    <w:rsid w:val="000452F8"/>
    <w:rsid w:val="000453CC"/>
    <w:rsid w:val="00046059"/>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E96"/>
    <w:rsid w:val="000912D1"/>
    <w:rsid w:val="000915C5"/>
    <w:rsid w:val="000917D5"/>
    <w:rsid w:val="00091FBA"/>
    <w:rsid w:val="00092500"/>
    <w:rsid w:val="00092606"/>
    <w:rsid w:val="000926F6"/>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7DB"/>
    <w:rsid w:val="000E4918"/>
    <w:rsid w:val="000E4E52"/>
    <w:rsid w:val="000E590C"/>
    <w:rsid w:val="000E59FC"/>
    <w:rsid w:val="000E6133"/>
    <w:rsid w:val="000E6828"/>
    <w:rsid w:val="000E688B"/>
    <w:rsid w:val="000E6982"/>
    <w:rsid w:val="000E69C9"/>
    <w:rsid w:val="000E6C02"/>
    <w:rsid w:val="000E786A"/>
    <w:rsid w:val="000E789B"/>
    <w:rsid w:val="000E79F9"/>
    <w:rsid w:val="000E7D60"/>
    <w:rsid w:val="000F01B7"/>
    <w:rsid w:val="000F06FA"/>
    <w:rsid w:val="000F070C"/>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56"/>
    <w:rsid w:val="00111F25"/>
    <w:rsid w:val="001126FF"/>
    <w:rsid w:val="00112B29"/>
    <w:rsid w:val="00112D7C"/>
    <w:rsid w:val="001131B7"/>
    <w:rsid w:val="00113354"/>
    <w:rsid w:val="001135F4"/>
    <w:rsid w:val="001137E5"/>
    <w:rsid w:val="00113C62"/>
    <w:rsid w:val="00114754"/>
    <w:rsid w:val="00115270"/>
    <w:rsid w:val="00115415"/>
    <w:rsid w:val="00115BB1"/>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51D"/>
    <w:rsid w:val="001229B7"/>
    <w:rsid w:val="00122A7C"/>
    <w:rsid w:val="00122AF1"/>
    <w:rsid w:val="00122C5D"/>
    <w:rsid w:val="00122E64"/>
    <w:rsid w:val="001232B3"/>
    <w:rsid w:val="00123BBC"/>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F3"/>
    <w:rsid w:val="0016573D"/>
    <w:rsid w:val="001657FF"/>
    <w:rsid w:val="00165943"/>
    <w:rsid w:val="00165B47"/>
    <w:rsid w:val="00165F24"/>
    <w:rsid w:val="00166A64"/>
    <w:rsid w:val="0016727E"/>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8BA"/>
    <w:rsid w:val="001919D2"/>
    <w:rsid w:val="00191A3F"/>
    <w:rsid w:val="00192055"/>
    <w:rsid w:val="00192065"/>
    <w:rsid w:val="0019220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804"/>
    <w:rsid w:val="001D29B2"/>
    <w:rsid w:val="001D2BCB"/>
    <w:rsid w:val="001D2EEF"/>
    <w:rsid w:val="001D3F59"/>
    <w:rsid w:val="001D4183"/>
    <w:rsid w:val="001D427B"/>
    <w:rsid w:val="001D4290"/>
    <w:rsid w:val="001D44F6"/>
    <w:rsid w:val="001D4AD2"/>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F"/>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7034"/>
    <w:rsid w:val="002270D0"/>
    <w:rsid w:val="00227325"/>
    <w:rsid w:val="0022799C"/>
    <w:rsid w:val="00227AC8"/>
    <w:rsid w:val="00227DD8"/>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525"/>
    <w:rsid w:val="00243DC4"/>
    <w:rsid w:val="00244010"/>
    <w:rsid w:val="00244038"/>
    <w:rsid w:val="0024403A"/>
    <w:rsid w:val="00244119"/>
    <w:rsid w:val="0024423F"/>
    <w:rsid w:val="0024448A"/>
    <w:rsid w:val="0024452C"/>
    <w:rsid w:val="002445B8"/>
    <w:rsid w:val="00244A68"/>
    <w:rsid w:val="00244AE5"/>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30D7"/>
    <w:rsid w:val="002531CE"/>
    <w:rsid w:val="00253546"/>
    <w:rsid w:val="00253558"/>
    <w:rsid w:val="0025371C"/>
    <w:rsid w:val="002537A6"/>
    <w:rsid w:val="00254313"/>
    <w:rsid w:val="0025497C"/>
    <w:rsid w:val="0025538A"/>
    <w:rsid w:val="002555FC"/>
    <w:rsid w:val="00255725"/>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D15"/>
    <w:rsid w:val="00262E1A"/>
    <w:rsid w:val="002630A1"/>
    <w:rsid w:val="002634F8"/>
    <w:rsid w:val="00263885"/>
    <w:rsid w:val="0026436F"/>
    <w:rsid w:val="002645A0"/>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673"/>
    <w:rsid w:val="00280A86"/>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A1C"/>
    <w:rsid w:val="002850F0"/>
    <w:rsid w:val="00285293"/>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435"/>
    <w:rsid w:val="002C5453"/>
    <w:rsid w:val="002C54FD"/>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BED"/>
    <w:rsid w:val="00322F5E"/>
    <w:rsid w:val="00322FA8"/>
    <w:rsid w:val="003232B6"/>
    <w:rsid w:val="003233DD"/>
    <w:rsid w:val="0032355D"/>
    <w:rsid w:val="0032359C"/>
    <w:rsid w:val="003235F0"/>
    <w:rsid w:val="00323699"/>
    <w:rsid w:val="0032371D"/>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AD5"/>
    <w:rsid w:val="003A1CE8"/>
    <w:rsid w:val="003A25BF"/>
    <w:rsid w:val="003A32E0"/>
    <w:rsid w:val="003A3734"/>
    <w:rsid w:val="003A390D"/>
    <w:rsid w:val="003A3C4A"/>
    <w:rsid w:val="003A3D33"/>
    <w:rsid w:val="003A3D72"/>
    <w:rsid w:val="003A425F"/>
    <w:rsid w:val="003A443F"/>
    <w:rsid w:val="003A5137"/>
    <w:rsid w:val="003A5D10"/>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3F14"/>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36"/>
    <w:rsid w:val="003F6FEA"/>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A08"/>
    <w:rsid w:val="00402B87"/>
    <w:rsid w:val="00402C6F"/>
    <w:rsid w:val="00403268"/>
    <w:rsid w:val="00403299"/>
    <w:rsid w:val="004035E4"/>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43"/>
    <w:rsid w:val="00461E7B"/>
    <w:rsid w:val="00461FDF"/>
    <w:rsid w:val="0046286E"/>
    <w:rsid w:val="00462991"/>
    <w:rsid w:val="00462AA3"/>
    <w:rsid w:val="00462C95"/>
    <w:rsid w:val="00462FEC"/>
    <w:rsid w:val="004633E4"/>
    <w:rsid w:val="004634B5"/>
    <w:rsid w:val="00463827"/>
    <w:rsid w:val="004639CD"/>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656"/>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2D8E"/>
    <w:rsid w:val="004D3546"/>
    <w:rsid w:val="004D3E35"/>
    <w:rsid w:val="004D3FEB"/>
    <w:rsid w:val="004D418D"/>
    <w:rsid w:val="004D41B6"/>
    <w:rsid w:val="004D43F8"/>
    <w:rsid w:val="004D4660"/>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0E7"/>
    <w:rsid w:val="004E0291"/>
    <w:rsid w:val="004E062B"/>
    <w:rsid w:val="004E0A82"/>
    <w:rsid w:val="004E0B96"/>
    <w:rsid w:val="004E1122"/>
    <w:rsid w:val="004E13FD"/>
    <w:rsid w:val="004E1FFE"/>
    <w:rsid w:val="004E22EB"/>
    <w:rsid w:val="004E23A0"/>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363"/>
    <w:rsid w:val="004E7833"/>
    <w:rsid w:val="004E7A27"/>
    <w:rsid w:val="004E7F6A"/>
    <w:rsid w:val="004F06E7"/>
    <w:rsid w:val="004F09E8"/>
    <w:rsid w:val="004F0A97"/>
    <w:rsid w:val="004F0ABC"/>
    <w:rsid w:val="004F0AD6"/>
    <w:rsid w:val="004F1254"/>
    <w:rsid w:val="004F1344"/>
    <w:rsid w:val="004F1362"/>
    <w:rsid w:val="004F155F"/>
    <w:rsid w:val="004F18DC"/>
    <w:rsid w:val="004F1913"/>
    <w:rsid w:val="004F197A"/>
    <w:rsid w:val="004F1ADE"/>
    <w:rsid w:val="004F20D9"/>
    <w:rsid w:val="004F219D"/>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1085"/>
    <w:rsid w:val="00551305"/>
    <w:rsid w:val="005516B1"/>
    <w:rsid w:val="00551916"/>
    <w:rsid w:val="005519FF"/>
    <w:rsid w:val="00551E68"/>
    <w:rsid w:val="00552086"/>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210"/>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B0D"/>
    <w:rsid w:val="00570EA4"/>
    <w:rsid w:val="005712EC"/>
    <w:rsid w:val="0057154D"/>
    <w:rsid w:val="00571666"/>
    <w:rsid w:val="00571AE3"/>
    <w:rsid w:val="00571C9B"/>
    <w:rsid w:val="005724D8"/>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3B2"/>
    <w:rsid w:val="005826B5"/>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B0BC5"/>
    <w:rsid w:val="005B0BFA"/>
    <w:rsid w:val="005B0CC4"/>
    <w:rsid w:val="005B1110"/>
    <w:rsid w:val="005B1513"/>
    <w:rsid w:val="005B1602"/>
    <w:rsid w:val="005B1798"/>
    <w:rsid w:val="005B1BFD"/>
    <w:rsid w:val="005B1D7C"/>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7E"/>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6C2A"/>
    <w:rsid w:val="005E75F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3F33"/>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62E"/>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925"/>
    <w:rsid w:val="00666A04"/>
    <w:rsid w:val="00666F70"/>
    <w:rsid w:val="00666FC7"/>
    <w:rsid w:val="0066704F"/>
    <w:rsid w:val="00667135"/>
    <w:rsid w:val="00667DE7"/>
    <w:rsid w:val="00667F24"/>
    <w:rsid w:val="00670363"/>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685"/>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068"/>
    <w:rsid w:val="006A4554"/>
    <w:rsid w:val="006A45C1"/>
    <w:rsid w:val="006A4C37"/>
    <w:rsid w:val="006A594E"/>
    <w:rsid w:val="006A5961"/>
    <w:rsid w:val="006A5A79"/>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379"/>
    <w:rsid w:val="006B28E7"/>
    <w:rsid w:val="006B2DF5"/>
    <w:rsid w:val="006B300E"/>
    <w:rsid w:val="006B3394"/>
    <w:rsid w:val="006B3487"/>
    <w:rsid w:val="006B36F6"/>
    <w:rsid w:val="006B3AB9"/>
    <w:rsid w:val="006B3DBA"/>
    <w:rsid w:val="006B3F80"/>
    <w:rsid w:val="006B4408"/>
    <w:rsid w:val="006B46C6"/>
    <w:rsid w:val="006B4DE4"/>
    <w:rsid w:val="006B4E76"/>
    <w:rsid w:val="006B4F34"/>
    <w:rsid w:val="006B51D3"/>
    <w:rsid w:val="006B5293"/>
    <w:rsid w:val="006B5381"/>
    <w:rsid w:val="006B5576"/>
    <w:rsid w:val="006B588B"/>
    <w:rsid w:val="006B5C37"/>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2E"/>
    <w:rsid w:val="006C3C4E"/>
    <w:rsid w:val="006C3F34"/>
    <w:rsid w:val="006C4BE7"/>
    <w:rsid w:val="006C4E3A"/>
    <w:rsid w:val="006C50D6"/>
    <w:rsid w:val="006C55F8"/>
    <w:rsid w:val="006C6155"/>
    <w:rsid w:val="006C6672"/>
    <w:rsid w:val="006C7528"/>
    <w:rsid w:val="006C7852"/>
    <w:rsid w:val="006C7AA2"/>
    <w:rsid w:val="006D01D6"/>
    <w:rsid w:val="006D025B"/>
    <w:rsid w:val="006D038A"/>
    <w:rsid w:val="006D0469"/>
    <w:rsid w:val="006D0BF0"/>
    <w:rsid w:val="006D0C92"/>
    <w:rsid w:val="006D0DBB"/>
    <w:rsid w:val="006D0E24"/>
    <w:rsid w:val="006D0F85"/>
    <w:rsid w:val="006D147F"/>
    <w:rsid w:val="006D15CD"/>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7B1"/>
    <w:rsid w:val="006D67BA"/>
    <w:rsid w:val="006D6880"/>
    <w:rsid w:val="006D68CB"/>
    <w:rsid w:val="006D698F"/>
    <w:rsid w:val="006D6C08"/>
    <w:rsid w:val="006D712B"/>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459"/>
    <w:rsid w:val="006E65FC"/>
    <w:rsid w:val="006E6897"/>
    <w:rsid w:val="006E68BA"/>
    <w:rsid w:val="006E6D53"/>
    <w:rsid w:val="006E6E4B"/>
    <w:rsid w:val="006E7007"/>
    <w:rsid w:val="006E7306"/>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811"/>
    <w:rsid w:val="00710909"/>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9E6"/>
    <w:rsid w:val="0072117E"/>
    <w:rsid w:val="00721405"/>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99"/>
    <w:rsid w:val="00725F28"/>
    <w:rsid w:val="00726042"/>
    <w:rsid w:val="0072605A"/>
    <w:rsid w:val="007263F8"/>
    <w:rsid w:val="0072648A"/>
    <w:rsid w:val="00726498"/>
    <w:rsid w:val="00726A28"/>
    <w:rsid w:val="00726A2A"/>
    <w:rsid w:val="00726C29"/>
    <w:rsid w:val="00727815"/>
    <w:rsid w:val="007278DE"/>
    <w:rsid w:val="00727D17"/>
    <w:rsid w:val="00730191"/>
    <w:rsid w:val="007303E2"/>
    <w:rsid w:val="007305CF"/>
    <w:rsid w:val="0073094C"/>
    <w:rsid w:val="00730DE5"/>
    <w:rsid w:val="00730EB2"/>
    <w:rsid w:val="00731101"/>
    <w:rsid w:val="0073129F"/>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4D"/>
    <w:rsid w:val="00745CB6"/>
    <w:rsid w:val="00745D06"/>
    <w:rsid w:val="0074664F"/>
    <w:rsid w:val="007467E1"/>
    <w:rsid w:val="00746E11"/>
    <w:rsid w:val="0074719F"/>
    <w:rsid w:val="00747520"/>
    <w:rsid w:val="007476E2"/>
    <w:rsid w:val="00747C68"/>
    <w:rsid w:val="007504D6"/>
    <w:rsid w:val="0075057D"/>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2E4E"/>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74E"/>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12E"/>
    <w:rsid w:val="007F6371"/>
    <w:rsid w:val="007F6599"/>
    <w:rsid w:val="007F65CB"/>
    <w:rsid w:val="007F6971"/>
    <w:rsid w:val="007F6B29"/>
    <w:rsid w:val="007F6C0B"/>
    <w:rsid w:val="007F6C84"/>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4F"/>
    <w:rsid w:val="00811B55"/>
    <w:rsid w:val="00811E37"/>
    <w:rsid w:val="00812001"/>
    <w:rsid w:val="00812B6B"/>
    <w:rsid w:val="00813425"/>
    <w:rsid w:val="00813473"/>
    <w:rsid w:val="00813914"/>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423"/>
    <w:rsid w:val="00886F65"/>
    <w:rsid w:val="00887158"/>
    <w:rsid w:val="0088740B"/>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B6"/>
    <w:rsid w:val="008941D0"/>
    <w:rsid w:val="0089476B"/>
    <w:rsid w:val="0089485F"/>
    <w:rsid w:val="00894B5B"/>
    <w:rsid w:val="00894D1F"/>
    <w:rsid w:val="00894D6E"/>
    <w:rsid w:val="00894F51"/>
    <w:rsid w:val="008958A9"/>
    <w:rsid w:val="0089595F"/>
    <w:rsid w:val="00895ADC"/>
    <w:rsid w:val="00895D25"/>
    <w:rsid w:val="00895D44"/>
    <w:rsid w:val="00895DA8"/>
    <w:rsid w:val="00895F70"/>
    <w:rsid w:val="00896063"/>
    <w:rsid w:val="008965A2"/>
    <w:rsid w:val="00897149"/>
    <w:rsid w:val="00897866"/>
    <w:rsid w:val="008978AA"/>
    <w:rsid w:val="00897F9E"/>
    <w:rsid w:val="008A033A"/>
    <w:rsid w:val="008A0728"/>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878"/>
    <w:rsid w:val="008B0AA0"/>
    <w:rsid w:val="008B0C0B"/>
    <w:rsid w:val="008B14BF"/>
    <w:rsid w:val="008B155A"/>
    <w:rsid w:val="008B1923"/>
    <w:rsid w:val="008B1D83"/>
    <w:rsid w:val="008B1F59"/>
    <w:rsid w:val="008B21E6"/>
    <w:rsid w:val="008B2348"/>
    <w:rsid w:val="008B386E"/>
    <w:rsid w:val="008B3A9B"/>
    <w:rsid w:val="008B3BB4"/>
    <w:rsid w:val="008B3CA6"/>
    <w:rsid w:val="008B3F85"/>
    <w:rsid w:val="008B4420"/>
    <w:rsid w:val="008B4A2C"/>
    <w:rsid w:val="008B4B57"/>
    <w:rsid w:val="008B4F73"/>
    <w:rsid w:val="008B588A"/>
    <w:rsid w:val="008B5CC8"/>
    <w:rsid w:val="008B5DE6"/>
    <w:rsid w:val="008B670C"/>
    <w:rsid w:val="008B6F47"/>
    <w:rsid w:val="008B7008"/>
    <w:rsid w:val="008B7770"/>
    <w:rsid w:val="008B789A"/>
    <w:rsid w:val="008B7A0F"/>
    <w:rsid w:val="008B7BA6"/>
    <w:rsid w:val="008B7CF5"/>
    <w:rsid w:val="008B7F75"/>
    <w:rsid w:val="008C043A"/>
    <w:rsid w:val="008C073C"/>
    <w:rsid w:val="008C08D6"/>
    <w:rsid w:val="008C0DD3"/>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1C71"/>
    <w:rsid w:val="008D2390"/>
    <w:rsid w:val="008D2556"/>
    <w:rsid w:val="008D2ED8"/>
    <w:rsid w:val="008D32BD"/>
    <w:rsid w:val="008D3475"/>
    <w:rsid w:val="008D3627"/>
    <w:rsid w:val="008D3779"/>
    <w:rsid w:val="008D3BE4"/>
    <w:rsid w:val="008D3C04"/>
    <w:rsid w:val="008D3CB5"/>
    <w:rsid w:val="008D4E46"/>
    <w:rsid w:val="008D5508"/>
    <w:rsid w:val="008D58E3"/>
    <w:rsid w:val="008D5906"/>
    <w:rsid w:val="008D5C53"/>
    <w:rsid w:val="008D5ED6"/>
    <w:rsid w:val="008D5EE1"/>
    <w:rsid w:val="008D6517"/>
    <w:rsid w:val="008D6B37"/>
    <w:rsid w:val="008D6BB1"/>
    <w:rsid w:val="008D6BE8"/>
    <w:rsid w:val="008D7025"/>
    <w:rsid w:val="008D78B1"/>
    <w:rsid w:val="008D7974"/>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285"/>
    <w:rsid w:val="008E4559"/>
    <w:rsid w:val="008E4BC7"/>
    <w:rsid w:val="008E4E5C"/>
    <w:rsid w:val="008E630D"/>
    <w:rsid w:val="008E63DF"/>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2D7"/>
    <w:rsid w:val="008F2581"/>
    <w:rsid w:val="008F2A4E"/>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FF8"/>
    <w:rsid w:val="0094230E"/>
    <w:rsid w:val="009424F4"/>
    <w:rsid w:val="00942B11"/>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72A"/>
    <w:rsid w:val="00962924"/>
    <w:rsid w:val="00962D46"/>
    <w:rsid w:val="00963060"/>
    <w:rsid w:val="009636EA"/>
    <w:rsid w:val="009638F1"/>
    <w:rsid w:val="00963C39"/>
    <w:rsid w:val="00963D58"/>
    <w:rsid w:val="00963F11"/>
    <w:rsid w:val="00964051"/>
    <w:rsid w:val="00964117"/>
    <w:rsid w:val="00964610"/>
    <w:rsid w:val="00964B26"/>
    <w:rsid w:val="00964D79"/>
    <w:rsid w:val="00965003"/>
    <w:rsid w:val="0096517F"/>
    <w:rsid w:val="00965201"/>
    <w:rsid w:val="009660D5"/>
    <w:rsid w:val="00966273"/>
    <w:rsid w:val="009662E7"/>
    <w:rsid w:val="00966333"/>
    <w:rsid w:val="00966746"/>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726"/>
    <w:rsid w:val="009928E0"/>
    <w:rsid w:val="00992C45"/>
    <w:rsid w:val="009934ED"/>
    <w:rsid w:val="009936BA"/>
    <w:rsid w:val="00993970"/>
    <w:rsid w:val="00993A3E"/>
    <w:rsid w:val="00993EAF"/>
    <w:rsid w:val="00993ED8"/>
    <w:rsid w:val="0099413C"/>
    <w:rsid w:val="009945B5"/>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714"/>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26D"/>
    <w:rsid w:val="00A01404"/>
    <w:rsid w:val="00A015BD"/>
    <w:rsid w:val="00A017CC"/>
    <w:rsid w:val="00A022FD"/>
    <w:rsid w:val="00A0260D"/>
    <w:rsid w:val="00A0274C"/>
    <w:rsid w:val="00A02B6F"/>
    <w:rsid w:val="00A02D61"/>
    <w:rsid w:val="00A034AD"/>
    <w:rsid w:val="00A036E3"/>
    <w:rsid w:val="00A04152"/>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F22"/>
    <w:rsid w:val="00A201A6"/>
    <w:rsid w:val="00A20555"/>
    <w:rsid w:val="00A20650"/>
    <w:rsid w:val="00A20EA0"/>
    <w:rsid w:val="00A21058"/>
    <w:rsid w:val="00A21AF0"/>
    <w:rsid w:val="00A21FBA"/>
    <w:rsid w:val="00A223CD"/>
    <w:rsid w:val="00A2289E"/>
    <w:rsid w:val="00A229CC"/>
    <w:rsid w:val="00A229DE"/>
    <w:rsid w:val="00A22B68"/>
    <w:rsid w:val="00A2322F"/>
    <w:rsid w:val="00A236C8"/>
    <w:rsid w:val="00A23800"/>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F95"/>
    <w:rsid w:val="00A26251"/>
    <w:rsid w:val="00A26661"/>
    <w:rsid w:val="00A267F5"/>
    <w:rsid w:val="00A26AD6"/>
    <w:rsid w:val="00A26B25"/>
    <w:rsid w:val="00A26C20"/>
    <w:rsid w:val="00A26CF5"/>
    <w:rsid w:val="00A27109"/>
    <w:rsid w:val="00A27262"/>
    <w:rsid w:val="00A27323"/>
    <w:rsid w:val="00A274B8"/>
    <w:rsid w:val="00A27561"/>
    <w:rsid w:val="00A27D3E"/>
    <w:rsid w:val="00A27E1D"/>
    <w:rsid w:val="00A27F12"/>
    <w:rsid w:val="00A27F62"/>
    <w:rsid w:val="00A3059E"/>
    <w:rsid w:val="00A307B6"/>
    <w:rsid w:val="00A30C9C"/>
    <w:rsid w:val="00A30F86"/>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543"/>
    <w:rsid w:val="00A518A6"/>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7721"/>
    <w:rsid w:val="00A97E0E"/>
    <w:rsid w:val="00A97F08"/>
    <w:rsid w:val="00A97FE9"/>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E33"/>
    <w:rsid w:val="00BC01DC"/>
    <w:rsid w:val="00BC038F"/>
    <w:rsid w:val="00BC0AA1"/>
    <w:rsid w:val="00BC0AD3"/>
    <w:rsid w:val="00BC120E"/>
    <w:rsid w:val="00BC12F1"/>
    <w:rsid w:val="00BC1926"/>
    <w:rsid w:val="00BC1D0B"/>
    <w:rsid w:val="00BC1D0F"/>
    <w:rsid w:val="00BC206C"/>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638"/>
    <w:rsid w:val="00BE5B10"/>
    <w:rsid w:val="00BE5EAE"/>
    <w:rsid w:val="00BE5EE4"/>
    <w:rsid w:val="00BE60B8"/>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AB"/>
    <w:rsid w:val="00BF5DFA"/>
    <w:rsid w:val="00BF7C60"/>
    <w:rsid w:val="00C009F6"/>
    <w:rsid w:val="00C00A02"/>
    <w:rsid w:val="00C0103B"/>
    <w:rsid w:val="00C01096"/>
    <w:rsid w:val="00C010D3"/>
    <w:rsid w:val="00C012D1"/>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7"/>
    <w:rsid w:val="00C4069A"/>
    <w:rsid w:val="00C41328"/>
    <w:rsid w:val="00C41574"/>
    <w:rsid w:val="00C4170B"/>
    <w:rsid w:val="00C41A32"/>
    <w:rsid w:val="00C41B1C"/>
    <w:rsid w:val="00C4219A"/>
    <w:rsid w:val="00C42486"/>
    <w:rsid w:val="00C42B39"/>
    <w:rsid w:val="00C42CF8"/>
    <w:rsid w:val="00C433FB"/>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C54"/>
    <w:rsid w:val="00C50C87"/>
    <w:rsid w:val="00C51094"/>
    <w:rsid w:val="00C513AB"/>
    <w:rsid w:val="00C51457"/>
    <w:rsid w:val="00C51915"/>
    <w:rsid w:val="00C51DC0"/>
    <w:rsid w:val="00C524FD"/>
    <w:rsid w:val="00C527DC"/>
    <w:rsid w:val="00C5281A"/>
    <w:rsid w:val="00C528AB"/>
    <w:rsid w:val="00C52D21"/>
    <w:rsid w:val="00C52D8C"/>
    <w:rsid w:val="00C53845"/>
    <w:rsid w:val="00C53BC7"/>
    <w:rsid w:val="00C53D7D"/>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780"/>
    <w:rsid w:val="00C82020"/>
    <w:rsid w:val="00C820C1"/>
    <w:rsid w:val="00C82724"/>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5BB"/>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F9"/>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88A"/>
    <w:rsid w:val="00D53463"/>
    <w:rsid w:val="00D53AB9"/>
    <w:rsid w:val="00D542A8"/>
    <w:rsid w:val="00D54306"/>
    <w:rsid w:val="00D54573"/>
    <w:rsid w:val="00D549BA"/>
    <w:rsid w:val="00D549C7"/>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706"/>
    <w:rsid w:val="00D807F4"/>
    <w:rsid w:val="00D815FD"/>
    <w:rsid w:val="00D81740"/>
    <w:rsid w:val="00D81B10"/>
    <w:rsid w:val="00D81B90"/>
    <w:rsid w:val="00D81E98"/>
    <w:rsid w:val="00D81FF8"/>
    <w:rsid w:val="00D82060"/>
    <w:rsid w:val="00D826F9"/>
    <w:rsid w:val="00D828FB"/>
    <w:rsid w:val="00D82C0B"/>
    <w:rsid w:val="00D82D13"/>
    <w:rsid w:val="00D82D23"/>
    <w:rsid w:val="00D83299"/>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DB2"/>
    <w:rsid w:val="00DA6F9C"/>
    <w:rsid w:val="00DA77CE"/>
    <w:rsid w:val="00DA7B66"/>
    <w:rsid w:val="00DA7BE1"/>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73B"/>
    <w:rsid w:val="00DC3964"/>
    <w:rsid w:val="00DC3AD1"/>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7073F"/>
    <w:rsid w:val="00E70912"/>
    <w:rsid w:val="00E70EB2"/>
    <w:rsid w:val="00E71B01"/>
    <w:rsid w:val="00E7234C"/>
    <w:rsid w:val="00E72AD9"/>
    <w:rsid w:val="00E72E36"/>
    <w:rsid w:val="00E73428"/>
    <w:rsid w:val="00E734E7"/>
    <w:rsid w:val="00E737C7"/>
    <w:rsid w:val="00E738ED"/>
    <w:rsid w:val="00E73A92"/>
    <w:rsid w:val="00E73F6C"/>
    <w:rsid w:val="00E740C0"/>
    <w:rsid w:val="00E7493C"/>
    <w:rsid w:val="00E74D15"/>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B15"/>
    <w:rsid w:val="00E80DE8"/>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2B3"/>
    <w:rsid w:val="00F012C8"/>
    <w:rsid w:val="00F01363"/>
    <w:rsid w:val="00F01841"/>
    <w:rsid w:val="00F0198C"/>
    <w:rsid w:val="00F01C06"/>
    <w:rsid w:val="00F020E4"/>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7B"/>
    <w:rsid w:val="00F169ED"/>
    <w:rsid w:val="00F16ACD"/>
    <w:rsid w:val="00F170FE"/>
    <w:rsid w:val="00F1755B"/>
    <w:rsid w:val="00F17B1F"/>
    <w:rsid w:val="00F17BD2"/>
    <w:rsid w:val="00F17DBC"/>
    <w:rsid w:val="00F20C83"/>
    <w:rsid w:val="00F20DC7"/>
    <w:rsid w:val="00F20E25"/>
    <w:rsid w:val="00F21086"/>
    <w:rsid w:val="00F2126B"/>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B4F"/>
    <w:rsid w:val="00F27EE6"/>
    <w:rsid w:val="00F3053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63"/>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E5C"/>
    <w:rsid w:val="00F77F5F"/>
    <w:rsid w:val="00F80184"/>
    <w:rsid w:val="00F80310"/>
    <w:rsid w:val="00F80B06"/>
    <w:rsid w:val="00F80D7C"/>
    <w:rsid w:val="00F80E53"/>
    <w:rsid w:val="00F81513"/>
    <w:rsid w:val="00F81D1C"/>
    <w:rsid w:val="00F81E15"/>
    <w:rsid w:val="00F8227A"/>
    <w:rsid w:val="00F82441"/>
    <w:rsid w:val="00F82577"/>
    <w:rsid w:val="00F8275E"/>
    <w:rsid w:val="00F831AB"/>
    <w:rsid w:val="00F8459B"/>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8FD"/>
    <w:rsid w:val="00FC6C05"/>
    <w:rsid w:val="00FC6C7A"/>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73"/>
    <w:rsid w:val="00FD621B"/>
    <w:rsid w:val="00FD6302"/>
    <w:rsid w:val="00FD633D"/>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5:docId w15:val="{E1D4F603-F05B-4CCC-8F8B-EAFF1FAB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oleObject" Target="embeddings/oleObject156.bin"/><Relationship Id="rId21" Type="http://schemas.openxmlformats.org/officeDocument/2006/relationships/header" Target="header7.xml"/><Relationship Id="rId63" Type="http://schemas.openxmlformats.org/officeDocument/2006/relationships/oleObject" Target="embeddings/oleObject20.bin"/><Relationship Id="rId159" Type="http://schemas.openxmlformats.org/officeDocument/2006/relationships/oleObject" Target="embeddings/oleObject76.bin"/><Relationship Id="rId324" Type="http://schemas.openxmlformats.org/officeDocument/2006/relationships/image" Target="media/image124.wmf"/><Relationship Id="rId366" Type="http://schemas.openxmlformats.org/officeDocument/2006/relationships/oleObject" Target="embeddings/oleObject187.bin"/><Relationship Id="rId170" Type="http://schemas.openxmlformats.org/officeDocument/2006/relationships/image" Target="media/image62.wmf"/><Relationship Id="rId226" Type="http://schemas.openxmlformats.org/officeDocument/2006/relationships/oleObject" Target="embeddings/oleObject115.bin"/><Relationship Id="rId433" Type="http://schemas.openxmlformats.org/officeDocument/2006/relationships/oleObject" Target="embeddings/oleObject218.bin"/><Relationship Id="rId268" Type="http://schemas.openxmlformats.org/officeDocument/2006/relationships/image" Target="media/image102.wmf"/><Relationship Id="rId475" Type="http://schemas.openxmlformats.org/officeDocument/2006/relationships/image" Target="media/image201.wmf"/><Relationship Id="rId32" Type="http://schemas.openxmlformats.org/officeDocument/2006/relationships/package" Target="embeddings/Microsoft_Visio___1.vsdx"/><Relationship Id="rId74" Type="http://schemas.openxmlformats.org/officeDocument/2006/relationships/image" Target="media/image22.wmf"/><Relationship Id="rId128" Type="http://schemas.openxmlformats.org/officeDocument/2006/relationships/oleObject" Target="embeddings/oleObject58.bin"/><Relationship Id="rId335" Type="http://schemas.openxmlformats.org/officeDocument/2006/relationships/oleObject" Target="embeddings/oleObject175.bin"/><Relationship Id="rId377" Type="http://schemas.openxmlformats.org/officeDocument/2006/relationships/image" Target="media/image153.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9.bin"/><Relationship Id="rId402" Type="http://schemas.openxmlformats.org/officeDocument/2006/relationships/image" Target="media/image167.wmf"/><Relationship Id="rId279" Type="http://schemas.openxmlformats.org/officeDocument/2006/relationships/image" Target="media/image106.wmf"/><Relationship Id="rId444" Type="http://schemas.openxmlformats.org/officeDocument/2006/relationships/oleObject" Target="embeddings/oleObject225.bin"/><Relationship Id="rId486" Type="http://schemas.openxmlformats.org/officeDocument/2006/relationships/fontTable" Target="fontTable.xml"/><Relationship Id="rId43" Type="http://schemas.openxmlformats.org/officeDocument/2006/relationships/oleObject" Target="embeddings/oleObject8.bin"/><Relationship Id="rId139" Type="http://schemas.openxmlformats.org/officeDocument/2006/relationships/oleObject" Target="embeddings/oleObject65.bin"/><Relationship Id="rId290" Type="http://schemas.openxmlformats.org/officeDocument/2006/relationships/oleObject" Target="embeddings/oleObject151.bin"/><Relationship Id="rId304" Type="http://schemas.openxmlformats.org/officeDocument/2006/relationships/image" Target="media/image116.wmf"/><Relationship Id="rId346" Type="http://schemas.openxmlformats.org/officeDocument/2006/relationships/image" Target="media/image135.wmf"/><Relationship Id="rId388" Type="http://schemas.openxmlformats.org/officeDocument/2006/relationships/oleObject" Target="embeddings/oleObject195.bin"/><Relationship Id="rId85" Type="http://schemas.openxmlformats.org/officeDocument/2006/relationships/oleObject" Target="embeddings/oleObject32.bin"/><Relationship Id="rId150" Type="http://schemas.openxmlformats.org/officeDocument/2006/relationships/image" Target="media/image52.wmf"/><Relationship Id="rId192" Type="http://schemas.openxmlformats.org/officeDocument/2006/relationships/oleObject" Target="embeddings/oleObject94.bin"/><Relationship Id="rId206" Type="http://schemas.openxmlformats.org/officeDocument/2006/relationships/image" Target="media/image76.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oleObject" Target="embeddings/oleObject232.bin"/><Relationship Id="rId12" Type="http://schemas.openxmlformats.org/officeDocument/2006/relationships/footer" Target="footer1.xml"/><Relationship Id="rId108" Type="http://schemas.openxmlformats.org/officeDocument/2006/relationships/oleObject" Target="embeddings/oleObject46.bin"/><Relationship Id="rId315" Type="http://schemas.openxmlformats.org/officeDocument/2006/relationships/oleObject" Target="embeddings/oleObject164.bin"/><Relationship Id="rId357" Type="http://schemas.openxmlformats.org/officeDocument/2006/relationships/image" Target="media/image141.png"/><Relationship Id="rId54" Type="http://schemas.openxmlformats.org/officeDocument/2006/relationships/image" Target="media/image12.wmf"/><Relationship Id="rId96" Type="http://schemas.openxmlformats.org/officeDocument/2006/relationships/oleObject" Target="embeddings/oleObject39.bin"/><Relationship Id="rId161" Type="http://schemas.openxmlformats.org/officeDocument/2006/relationships/oleObject" Target="embeddings/oleObject77.bin"/><Relationship Id="rId217" Type="http://schemas.openxmlformats.org/officeDocument/2006/relationships/oleObject" Target="embeddings/oleObject110.bin"/><Relationship Id="rId399" Type="http://schemas.openxmlformats.org/officeDocument/2006/relationships/oleObject" Target="embeddings/oleObject200.bin"/><Relationship Id="rId259" Type="http://schemas.openxmlformats.org/officeDocument/2006/relationships/oleObject" Target="embeddings/oleObject131.bin"/><Relationship Id="rId424" Type="http://schemas.openxmlformats.org/officeDocument/2006/relationships/oleObject" Target="embeddings/oleObject213.bin"/><Relationship Id="rId466" Type="http://schemas.openxmlformats.org/officeDocument/2006/relationships/oleObject" Target="embeddings/oleObject238.bin"/><Relationship Id="rId23" Type="http://schemas.openxmlformats.org/officeDocument/2006/relationships/footer" Target="footer7.xml"/><Relationship Id="rId119" Type="http://schemas.openxmlformats.org/officeDocument/2006/relationships/oleObject" Target="embeddings/oleObject52.bin"/><Relationship Id="rId270" Type="http://schemas.openxmlformats.org/officeDocument/2006/relationships/oleObject" Target="embeddings/oleObject138.bin"/><Relationship Id="rId326" Type="http://schemas.openxmlformats.org/officeDocument/2006/relationships/image" Target="media/image125.wmf"/><Relationship Id="rId65" Type="http://schemas.openxmlformats.org/officeDocument/2006/relationships/oleObject" Target="embeddings/oleObject21.bin"/><Relationship Id="rId130" Type="http://schemas.openxmlformats.org/officeDocument/2006/relationships/image" Target="media/image44.wmf"/><Relationship Id="rId368" Type="http://schemas.openxmlformats.org/officeDocument/2006/relationships/oleObject" Target="embeddings/oleObject188.bin"/><Relationship Id="rId172" Type="http://schemas.openxmlformats.org/officeDocument/2006/relationships/image" Target="media/image63.wmf"/><Relationship Id="rId228" Type="http://schemas.openxmlformats.org/officeDocument/2006/relationships/image" Target="media/image85.wmf"/><Relationship Id="rId435" Type="http://schemas.openxmlformats.org/officeDocument/2006/relationships/image" Target="media/image182.wmf"/><Relationship Id="rId477" Type="http://schemas.openxmlformats.org/officeDocument/2006/relationships/image" Target="media/image202.png"/><Relationship Id="rId281" Type="http://schemas.openxmlformats.org/officeDocument/2006/relationships/oleObject" Target="embeddings/oleObject145.bin"/><Relationship Id="rId337" Type="http://schemas.openxmlformats.org/officeDocument/2006/relationships/oleObject" Target="embeddings/oleObject176.bin"/><Relationship Id="rId34" Type="http://schemas.openxmlformats.org/officeDocument/2006/relationships/oleObject" Target="embeddings/oleObject3.bin"/><Relationship Id="rId76" Type="http://schemas.openxmlformats.org/officeDocument/2006/relationships/image" Target="media/image23.wmf"/><Relationship Id="rId141" Type="http://schemas.openxmlformats.org/officeDocument/2006/relationships/oleObject" Target="embeddings/oleObject66.bin"/><Relationship Id="rId379" Type="http://schemas.openxmlformats.org/officeDocument/2006/relationships/image" Target="media/image155.emf"/><Relationship Id="rId7" Type="http://schemas.openxmlformats.org/officeDocument/2006/relationships/endnotes" Target="endnotes.xml"/><Relationship Id="rId162" Type="http://schemas.openxmlformats.org/officeDocument/2006/relationships/image" Target="media/image58.wmf"/><Relationship Id="rId183" Type="http://schemas.openxmlformats.org/officeDocument/2006/relationships/oleObject" Target="embeddings/oleObject89.bin"/><Relationship Id="rId218" Type="http://schemas.openxmlformats.org/officeDocument/2006/relationships/image" Target="media/image81.wmf"/><Relationship Id="rId239" Type="http://schemas.openxmlformats.org/officeDocument/2006/relationships/oleObject" Target="embeddings/oleObject120.bin"/><Relationship Id="rId390" Type="http://schemas.openxmlformats.org/officeDocument/2006/relationships/oleObject" Target="embeddings/oleObject196.bin"/><Relationship Id="rId404" Type="http://schemas.openxmlformats.org/officeDocument/2006/relationships/image" Target="media/image168.wmf"/><Relationship Id="rId425" Type="http://schemas.openxmlformats.org/officeDocument/2006/relationships/image" Target="media/image178.wmf"/><Relationship Id="rId446" Type="http://schemas.openxmlformats.org/officeDocument/2006/relationships/image" Target="media/image186.wmf"/><Relationship Id="rId467" Type="http://schemas.openxmlformats.org/officeDocument/2006/relationships/image" Target="media/image195.emf"/><Relationship Id="rId250" Type="http://schemas.openxmlformats.org/officeDocument/2006/relationships/image" Target="media/image95.wmf"/><Relationship Id="rId271" Type="http://schemas.openxmlformats.org/officeDocument/2006/relationships/oleObject" Target="embeddings/oleObject139.bin"/><Relationship Id="rId292" Type="http://schemas.openxmlformats.org/officeDocument/2006/relationships/oleObject" Target="embeddings/oleObject152.bin"/><Relationship Id="rId306" Type="http://schemas.openxmlformats.org/officeDocument/2006/relationships/oleObject" Target="embeddings/oleObject159.bin"/><Relationship Id="rId24" Type="http://schemas.openxmlformats.org/officeDocument/2006/relationships/header" Target="header8.xml"/><Relationship Id="rId45" Type="http://schemas.openxmlformats.org/officeDocument/2006/relationships/oleObject" Target="embeddings/oleObject9.bin"/><Relationship Id="rId66" Type="http://schemas.openxmlformats.org/officeDocument/2006/relationships/image" Target="media/image18.wmf"/><Relationship Id="rId87" Type="http://schemas.openxmlformats.org/officeDocument/2006/relationships/oleObject" Target="embeddings/oleObject33.bin"/><Relationship Id="rId110" Type="http://schemas.openxmlformats.org/officeDocument/2006/relationships/oleObject" Target="embeddings/oleObject47.bin"/><Relationship Id="rId131" Type="http://schemas.openxmlformats.org/officeDocument/2006/relationships/oleObject" Target="embeddings/oleObject60.bin"/><Relationship Id="rId327" Type="http://schemas.openxmlformats.org/officeDocument/2006/relationships/oleObject" Target="embeddings/oleObject171.bin"/><Relationship Id="rId348" Type="http://schemas.openxmlformats.org/officeDocument/2006/relationships/oleObject" Target="embeddings/oleObject182.bin"/><Relationship Id="rId369" Type="http://schemas.openxmlformats.org/officeDocument/2006/relationships/oleObject" Target="embeddings/oleObject189.bin"/><Relationship Id="rId152" Type="http://schemas.openxmlformats.org/officeDocument/2006/relationships/image" Target="media/image53.wmf"/><Relationship Id="rId173" Type="http://schemas.openxmlformats.org/officeDocument/2006/relationships/oleObject" Target="embeddings/oleObject83.bin"/><Relationship Id="rId194" Type="http://schemas.openxmlformats.org/officeDocument/2006/relationships/image" Target="media/image72.wmf"/><Relationship Id="rId208" Type="http://schemas.openxmlformats.org/officeDocument/2006/relationships/oleObject" Target="embeddings/oleObject105.bin"/><Relationship Id="rId229" Type="http://schemas.openxmlformats.org/officeDocument/2006/relationships/oleObject" Target="embeddings/oleObject117.bin"/><Relationship Id="rId380" Type="http://schemas.openxmlformats.org/officeDocument/2006/relationships/image" Target="media/image156.emf"/><Relationship Id="rId415" Type="http://schemas.openxmlformats.org/officeDocument/2006/relationships/oleObject" Target="embeddings/oleObject208.bin"/><Relationship Id="rId436" Type="http://schemas.openxmlformats.org/officeDocument/2006/relationships/oleObject" Target="embeddings/oleObject220.bin"/><Relationship Id="rId457" Type="http://schemas.openxmlformats.org/officeDocument/2006/relationships/oleObject" Target="embeddings/oleObject233.bin"/><Relationship Id="rId240" Type="http://schemas.openxmlformats.org/officeDocument/2006/relationships/image" Target="media/image90.wmf"/><Relationship Id="rId261" Type="http://schemas.openxmlformats.org/officeDocument/2006/relationships/oleObject" Target="embeddings/oleObject132.bin"/><Relationship Id="rId478" Type="http://schemas.openxmlformats.org/officeDocument/2006/relationships/image" Target="media/image203.png"/><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image" Target="media/image13.wmf"/><Relationship Id="rId77" Type="http://schemas.openxmlformats.org/officeDocument/2006/relationships/oleObject" Target="embeddings/oleObject27.bin"/><Relationship Id="rId100" Type="http://schemas.openxmlformats.org/officeDocument/2006/relationships/oleObject" Target="embeddings/oleObject41.bin"/><Relationship Id="rId282" Type="http://schemas.openxmlformats.org/officeDocument/2006/relationships/oleObject" Target="embeddings/oleObject146.bin"/><Relationship Id="rId317" Type="http://schemas.openxmlformats.org/officeDocument/2006/relationships/oleObject" Target="embeddings/oleObject165.bin"/><Relationship Id="rId338" Type="http://schemas.openxmlformats.org/officeDocument/2006/relationships/image" Target="media/image131.wmf"/><Relationship Id="rId359" Type="http://schemas.openxmlformats.org/officeDocument/2006/relationships/image" Target="media/image143.emf"/><Relationship Id="rId8" Type="http://schemas.openxmlformats.org/officeDocument/2006/relationships/image" Target="media/image1.wmf"/><Relationship Id="rId98" Type="http://schemas.openxmlformats.org/officeDocument/2006/relationships/oleObject" Target="embeddings/oleObject40.bin"/><Relationship Id="rId121" Type="http://schemas.openxmlformats.org/officeDocument/2006/relationships/oleObject" Target="embeddings/oleObject54.bin"/><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68.wmf"/><Relationship Id="rId219" Type="http://schemas.openxmlformats.org/officeDocument/2006/relationships/oleObject" Target="embeddings/oleObject111.bin"/><Relationship Id="rId370" Type="http://schemas.openxmlformats.org/officeDocument/2006/relationships/image" Target="media/image149.wmf"/><Relationship Id="rId391" Type="http://schemas.openxmlformats.org/officeDocument/2006/relationships/image" Target="media/image162.emf"/><Relationship Id="rId405" Type="http://schemas.openxmlformats.org/officeDocument/2006/relationships/oleObject" Target="embeddings/oleObject203.bin"/><Relationship Id="rId426" Type="http://schemas.openxmlformats.org/officeDocument/2006/relationships/oleObject" Target="embeddings/oleObject214.bin"/><Relationship Id="rId447" Type="http://schemas.openxmlformats.org/officeDocument/2006/relationships/oleObject" Target="embeddings/oleObject227.bin"/><Relationship Id="rId230" Type="http://schemas.openxmlformats.org/officeDocument/2006/relationships/image" Target="media/image86.wmf"/><Relationship Id="rId251" Type="http://schemas.openxmlformats.org/officeDocument/2006/relationships/oleObject" Target="embeddings/oleObject126.bin"/><Relationship Id="rId468" Type="http://schemas.openxmlformats.org/officeDocument/2006/relationships/image" Target="media/image196.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oleObject" Target="embeddings/oleObject22.bin"/><Relationship Id="rId272" Type="http://schemas.openxmlformats.org/officeDocument/2006/relationships/image" Target="media/image103.wmf"/><Relationship Id="rId293" Type="http://schemas.openxmlformats.org/officeDocument/2006/relationships/image" Target="media/image111.wmf"/><Relationship Id="rId307" Type="http://schemas.openxmlformats.org/officeDocument/2006/relationships/image" Target="media/image117.wmf"/><Relationship Id="rId328" Type="http://schemas.openxmlformats.org/officeDocument/2006/relationships/image" Target="media/image126.wmf"/><Relationship Id="rId349" Type="http://schemas.openxmlformats.org/officeDocument/2006/relationships/image" Target="media/image136.wmf"/><Relationship Id="rId88" Type="http://schemas.openxmlformats.org/officeDocument/2006/relationships/image" Target="media/image28.wmf"/><Relationship Id="rId111" Type="http://schemas.openxmlformats.org/officeDocument/2006/relationships/oleObject" Target="embeddings/oleObject48.bin"/><Relationship Id="rId132" Type="http://schemas.openxmlformats.org/officeDocument/2006/relationships/image" Target="media/image45.wmf"/><Relationship Id="rId153" Type="http://schemas.openxmlformats.org/officeDocument/2006/relationships/oleObject" Target="embeddings/oleObject73.bin"/><Relationship Id="rId174" Type="http://schemas.openxmlformats.org/officeDocument/2006/relationships/image" Target="media/image64.wmf"/><Relationship Id="rId195" Type="http://schemas.openxmlformats.org/officeDocument/2006/relationships/oleObject" Target="embeddings/oleObject96.bin"/><Relationship Id="rId209" Type="http://schemas.openxmlformats.org/officeDocument/2006/relationships/image" Target="media/image77.wmf"/><Relationship Id="rId360" Type="http://schemas.openxmlformats.org/officeDocument/2006/relationships/image" Target="media/image144.wmf"/><Relationship Id="rId381" Type="http://schemas.openxmlformats.org/officeDocument/2006/relationships/image" Target="media/image157.emf"/><Relationship Id="rId416" Type="http://schemas.openxmlformats.org/officeDocument/2006/relationships/image" Target="media/image174.wmf"/><Relationship Id="rId220" Type="http://schemas.openxmlformats.org/officeDocument/2006/relationships/image" Target="media/image82.wmf"/><Relationship Id="rId241" Type="http://schemas.openxmlformats.org/officeDocument/2006/relationships/oleObject" Target="embeddings/oleObject121.bin"/><Relationship Id="rId437" Type="http://schemas.openxmlformats.org/officeDocument/2006/relationships/image" Target="media/image183.wmf"/><Relationship Id="rId458" Type="http://schemas.openxmlformats.org/officeDocument/2006/relationships/image" Target="media/image191.wmf"/><Relationship Id="rId479" Type="http://schemas.openxmlformats.org/officeDocument/2006/relationships/image" Target="media/image204.png"/><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oleObject" Target="embeddings/oleObject17.bin"/><Relationship Id="rId262" Type="http://schemas.openxmlformats.org/officeDocument/2006/relationships/oleObject" Target="embeddings/oleObject133.bin"/><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7.bin"/><Relationship Id="rId78" Type="http://schemas.openxmlformats.org/officeDocument/2006/relationships/image" Target="media/image24.wmf"/><Relationship Id="rId99" Type="http://schemas.openxmlformats.org/officeDocument/2006/relationships/image" Target="media/image32.wmf"/><Relationship Id="rId101" Type="http://schemas.openxmlformats.org/officeDocument/2006/relationships/oleObject" Target="embeddings/oleObject42.bin"/><Relationship Id="rId122" Type="http://schemas.openxmlformats.org/officeDocument/2006/relationships/image" Target="media/image41.wmf"/><Relationship Id="rId143" Type="http://schemas.openxmlformats.org/officeDocument/2006/relationships/image" Target="media/image49.wmf"/><Relationship Id="rId164" Type="http://schemas.openxmlformats.org/officeDocument/2006/relationships/image" Target="media/image59.wmf"/><Relationship Id="rId185" Type="http://schemas.openxmlformats.org/officeDocument/2006/relationships/oleObject" Target="embeddings/oleObject90.bin"/><Relationship Id="rId350" Type="http://schemas.openxmlformats.org/officeDocument/2006/relationships/oleObject" Target="embeddings/oleObject183.bin"/><Relationship Id="rId371" Type="http://schemas.openxmlformats.org/officeDocument/2006/relationships/oleObject" Target="embeddings/oleObject190.bin"/><Relationship Id="rId406" Type="http://schemas.openxmlformats.org/officeDocument/2006/relationships/image" Target="media/image169.wmf"/><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package" Target="embeddings/Microsoft_Visio___5.vsdx"/><Relationship Id="rId427" Type="http://schemas.openxmlformats.org/officeDocument/2006/relationships/oleObject" Target="embeddings/oleObject215.bin"/><Relationship Id="rId448" Type="http://schemas.openxmlformats.org/officeDocument/2006/relationships/oleObject" Target="embeddings/oleObject228.bin"/><Relationship Id="rId469" Type="http://schemas.openxmlformats.org/officeDocument/2006/relationships/image" Target="media/image197.emf"/><Relationship Id="rId26" Type="http://schemas.openxmlformats.org/officeDocument/2006/relationships/image" Target="media/image2.wmf"/><Relationship Id="rId231" Type="http://schemas.openxmlformats.org/officeDocument/2006/relationships/oleObject" Target="embeddings/oleObject118.bin"/><Relationship Id="rId252" Type="http://schemas.openxmlformats.org/officeDocument/2006/relationships/image" Target="media/image96.wmf"/><Relationship Id="rId273" Type="http://schemas.openxmlformats.org/officeDocument/2006/relationships/oleObject" Target="embeddings/oleObject140.bin"/><Relationship Id="rId294" Type="http://schemas.openxmlformats.org/officeDocument/2006/relationships/oleObject" Target="embeddings/oleObject153.bin"/><Relationship Id="rId308" Type="http://schemas.openxmlformats.org/officeDocument/2006/relationships/oleObject" Target="embeddings/oleObject160.bin"/><Relationship Id="rId329" Type="http://schemas.openxmlformats.org/officeDocument/2006/relationships/oleObject" Target="embeddings/oleObject172.bin"/><Relationship Id="rId480" Type="http://schemas.openxmlformats.org/officeDocument/2006/relationships/image" Target="media/image205.png"/><Relationship Id="rId47" Type="http://schemas.openxmlformats.org/officeDocument/2006/relationships/oleObject" Target="embeddings/oleObject11.bin"/><Relationship Id="rId68" Type="http://schemas.openxmlformats.org/officeDocument/2006/relationships/image" Target="media/image19.wmf"/><Relationship Id="rId89" Type="http://schemas.openxmlformats.org/officeDocument/2006/relationships/oleObject" Target="embeddings/oleObject34.bin"/><Relationship Id="rId112" Type="http://schemas.openxmlformats.org/officeDocument/2006/relationships/image" Target="media/image37.wmf"/><Relationship Id="rId133" Type="http://schemas.openxmlformats.org/officeDocument/2006/relationships/oleObject" Target="embeddings/oleObject61.bin"/><Relationship Id="rId154" Type="http://schemas.openxmlformats.org/officeDocument/2006/relationships/image" Target="media/image54.png"/><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5.bin"/><Relationship Id="rId196" Type="http://schemas.openxmlformats.org/officeDocument/2006/relationships/image" Target="media/image73.wmf"/><Relationship Id="rId200" Type="http://schemas.openxmlformats.org/officeDocument/2006/relationships/image" Target="media/image75.wmf"/><Relationship Id="rId382" Type="http://schemas.openxmlformats.org/officeDocument/2006/relationships/image" Target="media/image158.emf"/><Relationship Id="rId417" Type="http://schemas.openxmlformats.org/officeDocument/2006/relationships/oleObject" Target="embeddings/oleObject209.bin"/><Relationship Id="rId438" Type="http://schemas.openxmlformats.org/officeDocument/2006/relationships/oleObject" Target="embeddings/oleObject221.bin"/><Relationship Id="rId459" Type="http://schemas.openxmlformats.org/officeDocument/2006/relationships/oleObject" Target="embeddings/oleObject234.bin"/><Relationship Id="rId16" Type="http://schemas.openxmlformats.org/officeDocument/2006/relationships/footer" Target="footer4.xml"/><Relationship Id="rId221" Type="http://schemas.openxmlformats.org/officeDocument/2006/relationships/oleObject" Target="embeddings/oleObject112.bin"/><Relationship Id="rId242" Type="http://schemas.openxmlformats.org/officeDocument/2006/relationships/image" Target="media/image91.wmf"/><Relationship Id="rId263" Type="http://schemas.openxmlformats.org/officeDocument/2006/relationships/image" Target="media/image100.wmf"/><Relationship Id="rId284" Type="http://schemas.openxmlformats.org/officeDocument/2006/relationships/image" Target="media/image107.wmf"/><Relationship Id="rId319" Type="http://schemas.openxmlformats.org/officeDocument/2006/relationships/oleObject" Target="embeddings/oleObject167.bin"/><Relationship Id="rId470" Type="http://schemas.openxmlformats.org/officeDocument/2006/relationships/image" Target="media/image198.emf"/><Relationship Id="rId37" Type="http://schemas.openxmlformats.org/officeDocument/2006/relationships/image" Target="media/image6.wmf"/><Relationship Id="rId58" Type="http://schemas.openxmlformats.org/officeDocument/2006/relationships/image" Target="media/image14.wmf"/><Relationship Id="rId79" Type="http://schemas.openxmlformats.org/officeDocument/2006/relationships/oleObject" Target="embeddings/oleObject28.bin"/><Relationship Id="rId102" Type="http://schemas.openxmlformats.org/officeDocument/2006/relationships/oleObject" Target="embeddings/oleObject43.bin"/><Relationship Id="rId123" Type="http://schemas.openxmlformats.org/officeDocument/2006/relationships/oleObject" Target="embeddings/oleObject55.bin"/><Relationship Id="rId144" Type="http://schemas.openxmlformats.org/officeDocument/2006/relationships/oleObject" Target="embeddings/oleObject68.bin"/><Relationship Id="rId330" Type="http://schemas.openxmlformats.org/officeDocument/2006/relationships/image" Target="media/image127.wmf"/><Relationship Id="rId90" Type="http://schemas.openxmlformats.org/officeDocument/2006/relationships/oleObject" Target="embeddings/oleObject35.bin"/><Relationship Id="rId165" Type="http://schemas.openxmlformats.org/officeDocument/2006/relationships/oleObject" Target="embeddings/oleObject79.bin"/><Relationship Id="rId186" Type="http://schemas.openxmlformats.org/officeDocument/2006/relationships/image" Target="media/image69.wmf"/><Relationship Id="rId351" Type="http://schemas.openxmlformats.org/officeDocument/2006/relationships/image" Target="media/image137.wmf"/><Relationship Id="rId372" Type="http://schemas.openxmlformats.org/officeDocument/2006/relationships/image" Target="media/image150.wmf"/><Relationship Id="rId393" Type="http://schemas.openxmlformats.org/officeDocument/2006/relationships/oleObject" Target="embeddings/oleObject197.bin"/><Relationship Id="rId407" Type="http://schemas.openxmlformats.org/officeDocument/2006/relationships/oleObject" Target="embeddings/oleObject204.bin"/><Relationship Id="rId428" Type="http://schemas.openxmlformats.org/officeDocument/2006/relationships/image" Target="media/image179.wmf"/><Relationship Id="rId449" Type="http://schemas.openxmlformats.org/officeDocument/2006/relationships/image" Target="media/image187.wmf"/><Relationship Id="rId211" Type="http://schemas.openxmlformats.org/officeDocument/2006/relationships/oleObject" Target="embeddings/oleObject107.bin"/><Relationship Id="rId232" Type="http://schemas.openxmlformats.org/officeDocument/2006/relationships/header" Target="header13.xml"/><Relationship Id="rId253" Type="http://schemas.openxmlformats.org/officeDocument/2006/relationships/oleObject" Target="embeddings/oleObject127.bin"/><Relationship Id="rId274" Type="http://schemas.openxmlformats.org/officeDocument/2006/relationships/image" Target="media/image104.wmf"/><Relationship Id="rId295" Type="http://schemas.openxmlformats.org/officeDocument/2006/relationships/image" Target="media/image112.wmf"/><Relationship Id="rId309" Type="http://schemas.openxmlformats.org/officeDocument/2006/relationships/oleObject" Target="embeddings/oleObject161.bin"/><Relationship Id="rId460" Type="http://schemas.openxmlformats.org/officeDocument/2006/relationships/image" Target="media/image192.wmf"/><Relationship Id="rId481" Type="http://schemas.openxmlformats.org/officeDocument/2006/relationships/header" Target="header17.xml"/><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9.bin"/><Relationship Id="rId134" Type="http://schemas.openxmlformats.org/officeDocument/2006/relationships/oleObject" Target="embeddings/oleObject62.bin"/><Relationship Id="rId320" Type="http://schemas.openxmlformats.org/officeDocument/2006/relationships/image" Target="media/image122.wmf"/><Relationship Id="rId80" Type="http://schemas.openxmlformats.org/officeDocument/2006/relationships/image" Target="media/image25.wmf"/><Relationship Id="rId155" Type="http://schemas.openxmlformats.org/officeDocument/2006/relationships/image" Target="media/image55.wmf"/><Relationship Id="rId176" Type="http://schemas.openxmlformats.org/officeDocument/2006/relationships/image" Target="media/image65.wmf"/><Relationship Id="rId197" Type="http://schemas.openxmlformats.org/officeDocument/2006/relationships/oleObject" Target="embeddings/oleObject97.bin"/><Relationship Id="rId341" Type="http://schemas.openxmlformats.org/officeDocument/2006/relationships/oleObject" Target="embeddings/oleObject178.bin"/><Relationship Id="rId362" Type="http://schemas.openxmlformats.org/officeDocument/2006/relationships/image" Target="media/image145.emf"/><Relationship Id="rId383" Type="http://schemas.openxmlformats.org/officeDocument/2006/relationships/header" Target="header15.xml"/><Relationship Id="rId418" Type="http://schemas.openxmlformats.org/officeDocument/2006/relationships/image" Target="media/image175.wmf"/><Relationship Id="rId439" Type="http://schemas.openxmlformats.org/officeDocument/2006/relationships/image" Target="media/image184.wmf"/><Relationship Id="rId201" Type="http://schemas.openxmlformats.org/officeDocument/2006/relationships/oleObject" Target="embeddings/oleObject99.bin"/><Relationship Id="rId222" Type="http://schemas.openxmlformats.org/officeDocument/2006/relationships/image" Target="media/image83.wmf"/><Relationship Id="rId243" Type="http://schemas.openxmlformats.org/officeDocument/2006/relationships/oleObject" Target="embeddings/oleObject122.bin"/><Relationship Id="rId264" Type="http://schemas.openxmlformats.org/officeDocument/2006/relationships/oleObject" Target="embeddings/oleObject134.bin"/><Relationship Id="rId285" Type="http://schemas.openxmlformats.org/officeDocument/2006/relationships/oleObject" Target="embeddings/oleObject148.bin"/><Relationship Id="rId450" Type="http://schemas.openxmlformats.org/officeDocument/2006/relationships/oleObject" Target="embeddings/oleObject229.bin"/><Relationship Id="rId471" Type="http://schemas.openxmlformats.org/officeDocument/2006/relationships/image" Target="media/image199.emf"/><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oleObject" Target="embeddings/oleObject18.bin"/><Relationship Id="rId103" Type="http://schemas.openxmlformats.org/officeDocument/2006/relationships/image" Target="media/image33.wmf"/><Relationship Id="rId124" Type="http://schemas.openxmlformats.org/officeDocument/2006/relationships/image" Target="media/image42.wmf"/><Relationship Id="rId310" Type="http://schemas.openxmlformats.org/officeDocument/2006/relationships/image" Target="media/image118.wmf"/><Relationship Id="rId70" Type="http://schemas.openxmlformats.org/officeDocument/2006/relationships/image" Target="media/image20.wmf"/><Relationship Id="rId91" Type="http://schemas.openxmlformats.org/officeDocument/2006/relationships/oleObject" Target="embeddings/oleObject36.bin"/><Relationship Id="rId145" Type="http://schemas.openxmlformats.org/officeDocument/2006/relationships/oleObject" Target="embeddings/oleObject69.bin"/><Relationship Id="rId166" Type="http://schemas.openxmlformats.org/officeDocument/2006/relationships/image" Target="media/image60.wmf"/><Relationship Id="rId187" Type="http://schemas.openxmlformats.org/officeDocument/2006/relationships/oleObject" Target="embeddings/oleObject91.bin"/><Relationship Id="rId331" Type="http://schemas.openxmlformats.org/officeDocument/2006/relationships/oleObject" Target="embeddings/oleObject173.bin"/><Relationship Id="rId352" Type="http://schemas.openxmlformats.org/officeDocument/2006/relationships/oleObject" Target="embeddings/oleObject184.bin"/><Relationship Id="rId373" Type="http://schemas.openxmlformats.org/officeDocument/2006/relationships/oleObject" Target="embeddings/oleObject191.bin"/><Relationship Id="rId394" Type="http://schemas.openxmlformats.org/officeDocument/2006/relationships/image" Target="media/image163.wmf"/><Relationship Id="rId408" Type="http://schemas.openxmlformats.org/officeDocument/2006/relationships/image" Target="media/image170.wmf"/><Relationship Id="rId429" Type="http://schemas.openxmlformats.org/officeDocument/2006/relationships/oleObject" Target="embeddings/oleObject216.bin"/><Relationship Id="rId1" Type="http://schemas.openxmlformats.org/officeDocument/2006/relationships/customXml" Target="../customXml/item1.xml"/><Relationship Id="rId212" Type="http://schemas.openxmlformats.org/officeDocument/2006/relationships/image" Target="media/image78.wmf"/><Relationship Id="rId233" Type="http://schemas.openxmlformats.org/officeDocument/2006/relationships/header" Target="header14.xml"/><Relationship Id="rId254" Type="http://schemas.openxmlformats.org/officeDocument/2006/relationships/image" Target="media/image97.wmf"/><Relationship Id="rId440" Type="http://schemas.openxmlformats.org/officeDocument/2006/relationships/oleObject" Target="embeddings/oleObject222.bin"/><Relationship Id="rId28" Type="http://schemas.openxmlformats.org/officeDocument/2006/relationships/header" Target="header10.xml"/><Relationship Id="rId49" Type="http://schemas.openxmlformats.org/officeDocument/2006/relationships/oleObject" Target="embeddings/oleObject13.bin"/><Relationship Id="rId114" Type="http://schemas.openxmlformats.org/officeDocument/2006/relationships/image" Target="media/image38.wmf"/><Relationship Id="rId275" Type="http://schemas.openxmlformats.org/officeDocument/2006/relationships/oleObject" Target="embeddings/oleObject141.bin"/><Relationship Id="rId296" Type="http://schemas.openxmlformats.org/officeDocument/2006/relationships/oleObject" Target="embeddings/oleObject154.bin"/><Relationship Id="rId300" Type="http://schemas.openxmlformats.org/officeDocument/2006/relationships/image" Target="media/image114.emf"/><Relationship Id="rId461" Type="http://schemas.openxmlformats.org/officeDocument/2006/relationships/oleObject" Target="embeddings/oleObject235.bin"/><Relationship Id="rId482" Type="http://schemas.openxmlformats.org/officeDocument/2006/relationships/header" Target="header18.xml"/><Relationship Id="rId60" Type="http://schemas.openxmlformats.org/officeDocument/2006/relationships/image" Target="media/image15.wmf"/><Relationship Id="rId81" Type="http://schemas.openxmlformats.org/officeDocument/2006/relationships/oleObject" Target="embeddings/oleObject29.bin"/><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74.wmf"/><Relationship Id="rId321" Type="http://schemas.openxmlformats.org/officeDocument/2006/relationships/oleObject" Target="embeddings/oleObject168.bin"/><Relationship Id="rId342" Type="http://schemas.openxmlformats.org/officeDocument/2006/relationships/image" Target="media/image133.wmf"/><Relationship Id="rId363" Type="http://schemas.openxmlformats.org/officeDocument/2006/relationships/image" Target="media/image146.wmf"/><Relationship Id="rId384" Type="http://schemas.openxmlformats.org/officeDocument/2006/relationships/image" Target="media/image159.wmf"/><Relationship Id="rId419" Type="http://schemas.openxmlformats.org/officeDocument/2006/relationships/oleObject" Target="embeddings/oleObject210.bin"/><Relationship Id="rId202" Type="http://schemas.openxmlformats.org/officeDocument/2006/relationships/oleObject" Target="embeddings/oleObject100.bin"/><Relationship Id="rId223" Type="http://schemas.openxmlformats.org/officeDocument/2006/relationships/oleObject" Target="embeddings/oleObject113.bin"/><Relationship Id="rId244" Type="http://schemas.openxmlformats.org/officeDocument/2006/relationships/image" Target="media/image92.wmf"/><Relationship Id="rId430" Type="http://schemas.openxmlformats.org/officeDocument/2006/relationships/image" Target="media/image180.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5.bin"/><Relationship Id="rId286" Type="http://schemas.openxmlformats.org/officeDocument/2006/relationships/image" Target="media/image108.wmf"/><Relationship Id="rId451" Type="http://schemas.openxmlformats.org/officeDocument/2006/relationships/image" Target="media/image188.wmf"/><Relationship Id="rId472" Type="http://schemas.openxmlformats.org/officeDocument/2006/relationships/header" Target="header16.xml"/><Relationship Id="rId50" Type="http://schemas.openxmlformats.org/officeDocument/2006/relationships/image" Target="media/image10.wmf"/><Relationship Id="rId104" Type="http://schemas.openxmlformats.org/officeDocument/2006/relationships/oleObject" Target="embeddings/oleObject44.bin"/><Relationship Id="rId125" Type="http://schemas.openxmlformats.org/officeDocument/2006/relationships/oleObject" Target="embeddings/oleObject56.bin"/><Relationship Id="rId146" Type="http://schemas.openxmlformats.org/officeDocument/2006/relationships/image" Target="media/image50.wmf"/><Relationship Id="rId167" Type="http://schemas.openxmlformats.org/officeDocument/2006/relationships/oleObject" Target="embeddings/oleObject80.bin"/><Relationship Id="rId188" Type="http://schemas.openxmlformats.org/officeDocument/2006/relationships/image" Target="media/image70.wmf"/><Relationship Id="rId311" Type="http://schemas.openxmlformats.org/officeDocument/2006/relationships/oleObject" Target="embeddings/oleObject162.bin"/><Relationship Id="rId332" Type="http://schemas.openxmlformats.org/officeDocument/2006/relationships/image" Target="media/image128.wmf"/><Relationship Id="rId353" Type="http://schemas.openxmlformats.org/officeDocument/2006/relationships/image" Target="media/image138.png"/><Relationship Id="rId374" Type="http://schemas.openxmlformats.org/officeDocument/2006/relationships/oleObject" Target="embeddings/oleObject192.bin"/><Relationship Id="rId395" Type="http://schemas.openxmlformats.org/officeDocument/2006/relationships/oleObject" Target="embeddings/oleObject198.bin"/><Relationship Id="rId409" Type="http://schemas.openxmlformats.org/officeDocument/2006/relationships/oleObject" Target="embeddings/oleObject205.bin"/><Relationship Id="rId71" Type="http://schemas.openxmlformats.org/officeDocument/2006/relationships/oleObject" Target="embeddings/oleObject24.bin"/><Relationship Id="rId92" Type="http://schemas.openxmlformats.org/officeDocument/2006/relationships/image" Target="media/image29.wmf"/><Relationship Id="rId213" Type="http://schemas.openxmlformats.org/officeDocument/2006/relationships/oleObject" Target="embeddings/oleObject108.bin"/><Relationship Id="rId234" Type="http://schemas.openxmlformats.org/officeDocument/2006/relationships/image" Target="media/image87.emf"/><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oleObject" Target="embeddings/oleObject142.bin"/><Relationship Id="rId297" Type="http://schemas.openxmlformats.org/officeDocument/2006/relationships/image" Target="media/image113.wmf"/><Relationship Id="rId441" Type="http://schemas.openxmlformats.org/officeDocument/2006/relationships/oleObject" Target="embeddings/oleObject223.bin"/><Relationship Id="rId462" Type="http://schemas.openxmlformats.org/officeDocument/2006/relationships/image" Target="media/image193.wmf"/><Relationship Id="rId483" Type="http://schemas.openxmlformats.org/officeDocument/2006/relationships/header" Target="header19.xml"/><Relationship Id="rId40" Type="http://schemas.openxmlformats.org/officeDocument/2006/relationships/image" Target="media/image7.wmf"/><Relationship Id="rId115" Type="http://schemas.openxmlformats.org/officeDocument/2006/relationships/oleObject" Target="embeddings/oleObject50.bin"/><Relationship Id="rId136" Type="http://schemas.openxmlformats.org/officeDocument/2006/relationships/image" Target="media/image46.wmf"/><Relationship Id="rId157" Type="http://schemas.openxmlformats.org/officeDocument/2006/relationships/image" Target="media/image56.wmf"/><Relationship Id="rId178" Type="http://schemas.openxmlformats.org/officeDocument/2006/relationships/image" Target="media/image66.wmf"/><Relationship Id="rId301" Type="http://schemas.openxmlformats.org/officeDocument/2006/relationships/package" Target="embeddings/Microsoft_Visio___3.vsdx"/><Relationship Id="rId322" Type="http://schemas.openxmlformats.org/officeDocument/2006/relationships/image" Target="media/image123.wmf"/><Relationship Id="rId343" Type="http://schemas.openxmlformats.org/officeDocument/2006/relationships/oleObject" Target="embeddings/oleObject179.bin"/><Relationship Id="rId364" Type="http://schemas.openxmlformats.org/officeDocument/2006/relationships/oleObject" Target="embeddings/oleObject186.bin"/><Relationship Id="rId61" Type="http://schemas.openxmlformats.org/officeDocument/2006/relationships/oleObject" Target="embeddings/oleObject19.bin"/><Relationship Id="rId82" Type="http://schemas.openxmlformats.org/officeDocument/2006/relationships/image" Target="media/image26.wmf"/><Relationship Id="rId199" Type="http://schemas.openxmlformats.org/officeDocument/2006/relationships/oleObject" Target="embeddings/oleObject98.bin"/><Relationship Id="rId203" Type="http://schemas.openxmlformats.org/officeDocument/2006/relationships/oleObject" Target="embeddings/oleObject101.bin"/><Relationship Id="rId385" Type="http://schemas.openxmlformats.org/officeDocument/2006/relationships/oleObject" Target="embeddings/oleObject193.bin"/><Relationship Id="rId19" Type="http://schemas.openxmlformats.org/officeDocument/2006/relationships/footer" Target="footer5.xml"/><Relationship Id="rId224" Type="http://schemas.openxmlformats.org/officeDocument/2006/relationships/oleObject" Target="embeddings/oleObject114.bin"/><Relationship Id="rId245" Type="http://schemas.openxmlformats.org/officeDocument/2006/relationships/oleObject" Target="embeddings/oleObject123.bin"/><Relationship Id="rId266" Type="http://schemas.openxmlformats.org/officeDocument/2006/relationships/image" Target="media/image101.wmf"/><Relationship Id="rId287" Type="http://schemas.openxmlformats.org/officeDocument/2006/relationships/oleObject" Target="embeddings/oleObject149.bin"/><Relationship Id="rId410" Type="http://schemas.openxmlformats.org/officeDocument/2006/relationships/image" Target="media/image171.wmf"/><Relationship Id="rId431" Type="http://schemas.openxmlformats.org/officeDocument/2006/relationships/oleObject" Target="embeddings/oleObject217.bin"/><Relationship Id="rId452" Type="http://schemas.openxmlformats.org/officeDocument/2006/relationships/oleObject" Target="embeddings/oleObject230.bin"/><Relationship Id="rId473" Type="http://schemas.openxmlformats.org/officeDocument/2006/relationships/image" Target="media/image200.emf"/><Relationship Id="rId30" Type="http://schemas.openxmlformats.org/officeDocument/2006/relationships/header" Target="header12.xml"/><Relationship Id="rId105" Type="http://schemas.openxmlformats.org/officeDocument/2006/relationships/image" Target="media/image34.wmf"/><Relationship Id="rId126" Type="http://schemas.openxmlformats.org/officeDocument/2006/relationships/oleObject" Target="embeddings/oleObject57.bin"/><Relationship Id="rId147" Type="http://schemas.openxmlformats.org/officeDocument/2006/relationships/oleObject" Target="embeddings/oleObject70.bin"/><Relationship Id="rId168" Type="http://schemas.openxmlformats.org/officeDocument/2006/relationships/image" Target="media/image61.wmf"/><Relationship Id="rId312" Type="http://schemas.openxmlformats.org/officeDocument/2006/relationships/image" Target="media/image119.wmf"/><Relationship Id="rId333" Type="http://schemas.openxmlformats.org/officeDocument/2006/relationships/oleObject" Target="embeddings/oleObject174.bin"/><Relationship Id="rId354" Type="http://schemas.openxmlformats.org/officeDocument/2006/relationships/image" Target="media/image139.png"/><Relationship Id="rId51" Type="http://schemas.openxmlformats.org/officeDocument/2006/relationships/oleObject" Target="embeddings/oleObject14.bin"/><Relationship Id="rId72" Type="http://schemas.openxmlformats.org/officeDocument/2006/relationships/image" Target="media/image21.wmf"/><Relationship Id="rId93" Type="http://schemas.openxmlformats.org/officeDocument/2006/relationships/oleObject" Target="embeddings/oleObject37.bin"/><Relationship Id="rId189" Type="http://schemas.openxmlformats.org/officeDocument/2006/relationships/oleObject" Target="embeddings/oleObject92.bin"/><Relationship Id="rId375" Type="http://schemas.openxmlformats.org/officeDocument/2006/relationships/image" Target="media/image151.emf"/><Relationship Id="rId396" Type="http://schemas.openxmlformats.org/officeDocument/2006/relationships/image" Target="media/image164.wmf"/><Relationship Id="rId3" Type="http://schemas.openxmlformats.org/officeDocument/2006/relationships/styles" Target="styles.xml"/><Relationship Id="rId214" Type="http://schemas.openxmlformats.org/officeDocument/2006/relationships/image" Target="media/image79.wmf"/><Relationship Id="rId235" Type="http://schemas.openxmlformats.org/officeDocument/2006/relationships/package" Target="embeddings/Microsoft_Visio___2.vsdx"/><Relationship Id="rId256" Type="http://schemas.openxmlformats.org/officeDocument/2006/relationships/oleObject" Target="embeddings/oleObject129.bin"/><Relationship Id="rId277" Type="http://schemas.openxmlformats.org/officeDocument/2006/relationships/image" Target="media/image105.wmf"/><Relationship Id="rId298" Type="http://schemas.openxmlformats.org/officeDocument/2006/relationships/oleObject" Target="embeddings/oleObject155.bin"/><Relationship Id="rId400" Type="http://schemas.openxmlformats.org/officeDocument/2006/relationships/image" Target="media/image166.wmf"/><Relationship Id="rId421" Type="http://schemas.openxmlformats.org/officeDocument/2006/relationships/oleObject" Target="embeddings/oleObject211.bin"/><Relationship Id="rId442" Type="http://schemas.openxmlformats.org/officeDocument/2006/relationships/oleObject" Target="embeddings/oleObject224.bin"/><Relationship Id="rId463" Type="http://schemas.openxmlformats.org/officeDocument/2006/relationships/oleObject" Target="embeddings/oleObject236.bin"/><Relationship Id="rId484" Type="http://schemas.openxmlformats.org/officeDocument/2006/relationships/header" Target="header20.xml"/><Relationship Id="rId116" Type="http://schemas.openxmlformats.org/officeDocument/2006/relationships/image" Target="media/image39.wmf"/><Relationship Id="rId137" Type="http://schemas.openxmlformats.org/officeDocument/2006/relationships/oleObject" Target="embeddings/oleObject64.bin"/><Relationship Id="rId158" Type="http://schemas.openxmlformats.org/officeDocument/2006/relationships/oleObject" Target="embeddings/oleObject75.bin"/><Relationship Id="rId302" Type="http://schemas.openxmlformats.org/officeDocument/2006/relationships/image" Target="media/image115.wmf"/><Relationship Id="rId323" Type="http://schemas.openxmlformats.org/officeDocument/2006/relationships/oleObject" Target="embeddings/oleObject169.bin"/><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oleObject" Target="embeddings/oleObject7.bin"/><Relationship Id="rId62" Type="http://schemas.openxmlformats.org/officeDocument/2006/relationships/image" Target="media/image16.wmf"/><Relationship Id="rId83" Type="http://schemas.openxmlformats.org/officeDocument/2006/relationships/oleObject" Target="embeddings/oleObject30.bin"/><Relationship Id="rId179" Type="http://schemas.openxmlformats.org/officeDocument/2006/relationships/oleObject" Target="embeddings/oleObject86.bin"/><Relationship Id="rId365" Type="http://schemas.openxmlformats.org/officeDocument/2006/relationships/image" Target="media/image147.wmf"/><Relationship Id="rId386" Type="http://schemas.openxmlformats.org/officeDocument/2006/relationships/oleObject" Target="embeddings/oleObject194.bin"/><Relationship Id="rId190" Type="http://schemas.openxmlformats.org/officeDocument/2006/relationships/oleObject" Target="embeddings/oleObject93.bin"/><Relationship Id="rId204" Type="http://schemas.openxmlformats.org/officeDocument/2006/relationships/oleObject" Target="embeddings/oleObject102.bin"/><Relationship Id="rId225" Type="http://schemas.openxmlformats.org/officeDocument/2006/relationships/image" Target="media/image84.wmf"/><Relationship Id="rId246" Type="http://schemas.openxmlformats.org/officeDocument/2006/relationships/image" Target="media/image93.wmf"/><Relationship Id="rId267" Type="http://schemas.openxmlformats.org/officeDocument/2006/relationships/oleObject" Target="embeddings/oleObject136.bin"/><Relationship Id="rId288" Type="http://schemas.openxmlformats.org/officeDocument/2006/relationships/oleObject" Target="embeddings/oleObject150.bin"/><Relationship Id="rId411" Type="http://schemas.openxmlformats.org/officeDocument/2006/relationships/oleObject" Target="embeddings/oleObject206.bin"/><Relationship Id="rId432" Type="http://schemas.openxmlformats.org/officeDocument/2006/relationships/image" Target="media/image181.wmf"/><Relationship Id="rId453" Type="http://schemas.openxmlformats.org/officeDocument/2006/relationships/image" Target="media/image189.wmf"/><Relationship Id="rId474" Type="http://schemas.openxmlformats.org/officeDocument/2006/relationships/package" Target="embeddings/Microsoft_Visio___6.vsdx"/><Relationship Id="rId106" Type="http://schemas.openxmlformats.org/officeDocument/2006/relationships/oleObject" Target="embeddings/oleObject45.bin"/><Relationship Id="rId127" Type="http://schemas.openxmlformats.org/officeDocument/2006/relationships/image" Target="media/image43.wmf"/><Relationship Id="rId313" Type="http://schemas.openxmlformats.org/officeDocument/2006/relationships/oleObject" Target="embeddings/oleObject163.bin"/><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image" Target="media/image11.wmf"/><Relationship Id="rId73" Type="http://schemas.openxmlformats.org/officeDocument/2006/relationships/oleObject" Target="embeddings/oleObject25.bin"/><Relationship Id="rId94" Type="http://schemas.openxmlformats.org/officeDocument/2006/relationships/oleObject" Target="embeddings/oleObject38.bin"/><Relationship Id="rId148" Type="http://schemas.openxmlformats.org/officeDocument/2006/relationships/image" Target="media/image51.wmf"/><Relationship Id="rId169" Type="http://schemas.openxmlformats.org/officeDocument/2006/relationships/oleObject" Target="embeddings/oleObject81.bin"/><Relationship Id="rId334" Type="http://schemas.openxmlformats.org/officeDocument/2006/relationships/image" Target="media/image129.wmf"/><Relationship Id="rId355" Type="http://schemas.openxmlformats.org/officeDocument/2006/relationships/image" Target="media/image140.emf"/><Relationship Id="rId376" Type="http://schemas.openxmlformats.org/officeDocument/2006/relationships/image" Target="media/image152.emf"/><Relationship Id="rId397" Type="http://schemas.openxmlformats.org/officeDocument/2006/relationships/oleObject" Target="embeddings/oleObject199.bin"/><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9.bin"/><Relationship Id="rId236" Type="http://schemas.openxmlformats.org/officeDocument/2006/relationships/image" Target="media/image88.wmf"/><Relationship Id="rId257" Type="http://schemas.openxmlformats.org/officeDocument/2006/relationships/oleObject" Target="embeddings/oleObject130.bin"/><Relationship Id="rId278" Type="http://schemas.openxmlformats.org/officeDocument/2006/relationships/oleObject" Target="embeddings/oleObject143.bin"/><Relationship Id="rId401" Type="http://schemas.openxmlformats.org/officeDocument/2006/relationships/oleObject" Target="embeddings/oleObject201.bin"/><Relationship Id="rId422" Type="http://schemas.openxmlformats.org/officeDocument/2006/relationships/oleObject" Target="embeddings/oleObject212.bin"/><Relationship Id="rId443" Type="http://schemas.openxmlformats.org/officeDocument/2006/relationships/image" Target="media/image185.wmf"/><Relationship Id="rId464" Type="http://schemas.openxmlformats.org/officeDocument/2006/relationships/image" Target="media/image194.wmf"/><Relationship Id="rId303" Type="http://schemas.openxmlformats.org/officeDocument/2006/relationships/oleObject" Target="embeddings/oleObject157.bin"/><Relationship Id="rId485" Type="http://schemas.openxmlformats.org/officeDocument/2006/relationships/header" Target="header21.xml"/><Relationship Id="rId42" Type="http://schemas.openxmlformats.org/officeDocument/2006/relationships/image" Target="media/image8.wmf"/><Relationship Id="rId84" Type="http://schemas.openxmlformats.org/officeDocument/2006/relationships/oleObject" Target="embeddings/oleObject31.bin"/><Relationship Id="rId138" Type="http://schemas.openxmlformats.org/officeDocument/2006/relationships/image" Target="media/image47.wmf"/><Relationship Id="rId345" Type="http://schemas.openxmlformats.org/officeDocument/2006/relationships/oleObject" Target="embeddings/oleObject180.bin"/><Relationship Id="rId387" Type="http://schemas.openxmlformats.org/officeDocument/2006/relationships/image" Target="media/image160.wmf"/><Relationship Id="rId191" Type="http://schemas.openxmlformats.org/officeDocument/2006/relationships/image" Target="media/image71.wmf"/><Relationship Id="rId205" Type="http://schemas.openxmlformats.org/officeDocument/2006/relationships/oleObject" Target="embeddings/oleObject103.bin"/><Relationship Id="rId247" Type="http://schemas.openxmlformats.org/officeDocument/2006/relationships/oleObject" Target="embeddings/oleObject124.bin"/><Relationship Id="rId412" Type="http://schemas.openxmlformats.org/officeDocument/2006/relationships/image" Target="media/image172.wmf"/><Relationship Id="rId107" Type="http://schemas.openxmlformats.org/officeDocument/2006/relationships/image" Target="media/image35.wmf"/><Relationship Id="rId289" Type="http://schemas.openxmlformats.org/officeDocument/2006/relationships/image" Target="media/image109.wmf"/><Relationship Id="rId454" Type="http://schemas.openxmlformats.org/officeDocument/2006/relationships/oleObject" Target="embeddings/oleObject231.bin"/><Relationship Id="rId11" Type="http://schemas.openxmlformats.org/officeDocument/2006/relationships/header" Target="header2.xml"/><Relationship Id="rId53" Type="http://schemas.openxmlformats.org/officeDocument/2006/relationships/oleObject" Target="embeddings/oleObject15.bin"/><Relationship Id="rId149" Type="http://schemas.openxmlformats.org/officeDocument/2006/relationships/oleObject" Target="embeddings/oleObject71.bin"/><Relationship Id="rId314" Type="http://schemas.openxmlformats.org/officeDocument/2006/relationships/image" Target="media/image120.wmf"/><Relationship Id="rId356" Type="http://schemas.openxmlformats.org/officeDocument/2006/relationships/package" Target="embeddings/Microsoft_Visio___4.vsdx"/><Relationship Id="rId398" Type="http://schemas.openxmlformats.org/officeDocument/2006/relationships/image" Target="media/image165.wmf"/><Relationship Id="rId95" Type="http://schemas.openxmlformats.org/officeDocument/2006/relationships/image" Target="media/image30.wmf"/><Relationship Id="rId160" Type="http://schemas.openxmlformats.org/officeDocument/2006/relationships/image" Target="media/image57.wmf"/><Relationship Id="rId216" Type="http://schemas.openxmlformats.org/officeDocument/2006/relationships/image" Target="media/image80.wmf"/><Relationship Id="rId423" Type="http://schemas.openxmlformats.org/officeDocument/2006/relationships/image" Target="media/image177.wmf"/><Relationship Id="rId258" Type="http://schemas.openxmlformats.org/officeDocument/2006/relationships/image" Target="media/image98.wmf"/><Relationship Id="rId465" Type="http://schemas.openxmlformats.org/officeDocument/2006/relationships/oleObject" Target="embeddings/oleObject237.bin"/><Relationship Id="rId22" Type="http://schemas.openxmlformats.org/officeDocument/2006/relationships/footer" Target="footer6.xml"/><Relationship Id="rId64" Type="http://schemas.openxmlformats.org/officeDocument/2006/relationships/image" Target="media/image17.wmf"/><Relationship Id="rId118" Type="http://schemas.openxmlformats.org/officeDocument/2006/relationships/image" Target="media/image40.wmf"/><Relationship Id="rId325" Type="http://schemas.openxmlformats.org/officeDocument/2006/relationships/oleObject" Target="embeddings/oleObject170.bin"/><Relationship Id="rId367" Type="http://schemas.openxmlformats.org/officeDocument/2006/relationships/image" Target="media/image148.emf"/><Relationship Id="rId171" Type="http://schemas.openxmlformats.org/officeDocument/2006/relationships/oleObject" Target="embeddings/oleObject82.bin"/><Relationship Id="rId227" Type="http://schemas.openxmlformats.org/officeDocument/2006/relationships/oleObject" Target="embeddings/oleObject116.bin"/><Relationship Id="rId269" Type="http://schemas.openxmlformats.org/officeDocument/2006/relationships/oleObject" Target="embeddings/oleObject137.bin"/><Relationship Id="rId434" Type="http://schemas.openxmlformats.org/officeDocument/2006/relationships/oleObject" Target="embeddings/oleObject219.bin"/><Relationship Id="rId476" Type="http://schemas.openxmlformats.org/officeDocument/2006/relationships/oleObject" Target="embeddings/oleObject239.bin"/><Relationship Id="rId33" Type="http://schemas.openxmlformats.org/officeDocument/2006/relationships/image" Target="media/image4.wmf"/><Relationship Id="rId129" Type="http://schemas.openxmlformats.org/officeDocument/2006/relationships/oleObject" Target="embeddings/oleObject59.bin"/><Relationship Id="rId280" Type="http://schemas.openxmlformats.org/officeDocument/2006/relationships/oleObject" Target="embeddings/oleObject144.bin"/><Relationship Id="rId336" Type="http://schemas.openxmlformats.org/officeDocument/2006/relationships/image" Target="media/image130.wmf"/><Relationship Id="rId75" Type="http://schemas.openxmlformats.org/officeDocument/2006/relationships/oleObject" Target="embeddings/oleObject26.bin"/><Relationship Id="rId140" Type="http://schemas.openxmlformats.org/officeDocument/2006/relationships/image" Target="media/image48.wmf"/><Relationship Id="rId182" Type="http://schemas.openxmlformats.org/officeDocument/2006/relationships/oleObject" Target="embeddings/oleObject88.bin"/><Relationship Id="rId378" Type="http://schemas.openxmlformats.org/officeDocument/2006/relationships/image" Target="media/image154.emf"/><Relationship Id="rId403" Type="http://schemas.openxmlformats.org/officeDocument/2006/relationships/oleObject" Target="embeddings/oleObject202.bin"/><Relationship Id="rId6" Type="http://schemas.openxmlformats.org/officeDocument/2006/relationships/footnotes" Target="footnotes.xml"/><Relationship Id="rId238" Type="http://schemas.openxmlformats.org/officeDocument/2006/relationships/image" Target="media/image89.wmf"/><Relationship Id="rId445" Type="http://schemas.openxmlformats.org/officeDocument/2006/relationships/oleObject" Target="embeddings/oleObject226.bin"/><Relationship Id="rId487" Type="http://schemas.openxmlformats.org/officeDocument/2006/relationships/theme" Target="theme/theme1.xml"/><Relationship Id="rId291" Type="http://schemas.openxmlformats.org/officeDocument/2006/relationships/image" Target="media/image110.wmf"/><Relationship Id="rId305" Type="http://schemas.openxmlformats.org/officeDocument/2006/relationships/oleObject" Target="embeddings/oleObject158.bin"/><Relationship Id="rId347" Type="http://schemas.openxmlformats.org/officeDocument/2006/relationships/oleObject" Target="embeddings/oleObject181.bin"/><Relationship Id="rId44" Type="http://schemas.openxmlformats.org/officeDocument/2006/relationships/image" Target="media/image9.wmf"/><Relationship Id="rId86" Type="http://schemas.openxmlformats.org/officeDocument/2006/relationships/image" Target="media/image27.wmf"/><Relationship Id="rId151" Type="http://schemas.openxmlformats.org/officeDocument/2006/relationships/oleObject" Target="embeddings/oleObject72.bin"/><Relationship Id="rId389" Type="http://schemas.openxmlformats.org/officeDocument/2006/relationships/image" Target="media/image161.wmf"/><Relationship Id="rId193" Type="http://schemas.openxmlformats.org/officeDocument/2006/relationships/oleObject" Target="embeddings/oleObject95.bin"/><Relationship Id="rId207" Type="http://schemas.openxmlformats.org/officeDocument/2006/relationships/oleObject" Target="embeddings/oleObject104.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image" Target="media/image190.wmf"/><Relationship Id="rId13" Type="http://schemas.openxmlformats.org/officeDocument/2006/relationships/footer" Target="footer2.xml"/><Relationship Id="rId109" Type="http://schemas.openxmlformats.org/officeDocument/2006/relationships/image" Target="media/image36.wmf"/><Relationship Id="rId260" Type="http://schemas.openxmlformats.org/officeDocument/2006/relationships/image" Target="media/image99.wmf"/><Relationship Id="rId316" Type="http://schemas.openxmlformats.org/officeDocument/2006/relationships/image" Target="media/image121.wmf"/><Relationship Id="rId55" Type="http://schemas.openxmlformats.org/officeDocument/2006/relationships/oleObject" Target="embeddings/oleObject16.bin"/><Relationship Id="rId97" Type="http://schemas.openxmlformats.org/officeDocument/2006/relationships/image" Target="media/image31.wmf"/><Relationship Id="rId120" Type="http://schemas.openxmlformats.org/officeDocument/2006/relationships/oleObject" Target="embeddings/oleObject53.bin"/><Relationship Id="rId358" Type="http://schemas.openxmlformats.org/officeDocument/2006/relationships/image" Target="media/image1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81978-2B94-4E5C-9B35-E1C83FF3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15767</TotalTime>
  <Pages>69</Pages>
  <Words>9826</Words>
  <Characters>56013</Characters>
  <Application>Microsoft Office Word</Application>
  <DocSecurity>0</DocSecurity>
  <Lines>466</Lines>
  <Paragraphs>131</Paragraphs>
  <ScaleCrop>false</ScaleCrop>
  <Company>cqupt</Company>
  <LinksUpToDate>false</LinksUpToDate>
  <CharactersWithSpaces>65708</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boyu sun</cp:lastModifiedBy>
  <cp:revision>6892</cp:revision>
  <cp:lastPrinted>2016-04-10T15:00:00Z</cp:lastPrinted>
  <dcterms:created xsi:type="dcterms:W3CDTF">2015-02-02T08:53:00Z</dcterms:created>
  <dcterms:modified xsi:type="dcterms:W3CDTF">2016-05-16T03:33:00Z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